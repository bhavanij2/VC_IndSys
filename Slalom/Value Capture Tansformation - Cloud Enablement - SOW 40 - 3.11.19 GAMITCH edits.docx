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AC338" w14:textId="49D3EA89" w:rsidR="00B44682" w:rsidRPr="00CA34FB" w:rsidRDefault="79D09825" w:rsidP="79D09825">
      <w:pPr>
        <w:jc w:val="center"/>
        <w:outlineLvl w:val="0"/>
        <w:rPr>
          <w:b/>
          <w:bCs/>
        </w:rPr>
      </w:pPr>
      <w:r w:rsidRPr="79D09825">
        <w:rPr>
          <w:b/>
          <w:bCs/>
        </w:rPr>
        <w:t>SLALOM, LLC</w:t>
      </w:r>
    </w:p>
    <w:p w14:paraId="50302D75" w14:textId="2F16B87B" w:rsidR="00D61EE2" w:rsidRPr="00CA34FB" w:rsidRDefault="3B8F7D71" w:rsidP="3B8F7D71">
      <w:pPr>
        <w:jc w:val="center"/>
        <w:outlineLvl w:val="0"/>
        <w:rPr>
          <w:b/>
          <w:bCs/>
        </w:rPr>
      </w:pPr>
      <w:r w:rsidRPr="3B8F7D71">
        <w:rPr>
          <w:b/>
          <w:bCs/>
        </w:rPr>
        <w:t>Statement of Work No. 0040</w:t>
      </w:r>
    </w:p>
    <w:p w14:paraId="2C3C72BA" w14:textId="1AE9DDEC" w:rsidR="7A36F644" w:rsidRDefault="00B75B37" w:rsidP="7A36F644">
      <w:pPr>
        <w:spacing w:after="240" w:line="259" w:lineRule="auto"/>
        <w:jc w:val="center"/>
      </w:pPr>
      <w:r>
        <w:rPr>
          <w:b/>
          <w:bCs/>
          <w:sz w:val="22"/>
          <w:szCs w:val="22"/>
        </w:rPr>
        <w:t>Value Capture</w:t>
      </w:r>
      <w:r w:rsidR="00B34B8F">
        <w:rPr>
          <w:b/>
          <w:bCs/>
          <w:sz w:val="22"/>
          <w:szCs w:val="22"/>
        </w:rPr>
        <w:t xml:space="preserve"> </w:t>
      </w:r>
      <w:proofErr w:type="spellStart"/>
      <w:r w:rsidR="00B34B8F">
        <w:rPr>
          <w:b/>
          <w:bCs/>
          <w:sz w:val="22"/>
          <w:szCs w:val="22"/>
        </w:rPr>
        <w:t>Tansformation</w:t>
      </w:r>
      <w:proofErr w:type="spellEnd"/>
      <w:r w:rsidR="00B34B8F">
        <w:rPr>
          <w:b/>
          <w:bCs/>
          <w:sz w:val="22"/>
          <w:szCs w:val="22"/>
        </w:rPr>
        <w:t xml:space="preserve"> -</w:t>
      </w:r>
      <w:r w:rsidR="7A36F644" w:rsidRPr="7A36F644">
        <w:rPr>
          <w:b/>
          <w:bCs/>
          <w:sz w:val="22"/>
          <w:szCs w:val="22"/>
        </w:rPr>
        <w:t xml:space="preserve"> </w:t>
      </w:r>
      <w:r w:rsidR="00B34B8F">
        <w:rPr>
          <w:b/>
          <w:bCs/>
          <w:sz w:val="22"/>
          <w:szCs w:val="22"/>
        </w:rPr>
        <w:t>Cloud Enablement</w:t>
      </w:r>
    </w:p>
    <w:p w14:paraId="666D9A92" w14:textId="1B5D6B88" w:rsidR="00D61EE2" w:rsidRDefault="001F72C0" w:rsidP="3B8F7D71">
      <w:pPr>
        <w:rPr>
          <w:b/>
          <w:bCs/>
        </w:rPr>
      </w:pPr>
      <w:r w:rsidRPr="00CA34FB">
        <w:rPr>
          <w:b/>
          <w:bCs/>
        </w:rPr>
        <w:t>1.</w:t>
      </w:r>
      <w:r w:rsidRPr="00CA34FB">
        <w:rPr>
          <w:b/>
        </w:rPr>
        <w:tab/>
      </w:r>
      <w:r w:rsidRPr="00CA34FB">
        <w:rPr>
          <w:b/>
          <w:bCs/>
        </w:rPr>
        <w:t>Effective Date</w:t>
      </w:r>
      <w:r w:rsidR="002C455C" w:rsidRPr="00CA34FB">
        <w:rPr>
          <w:b/>
          <w:bCs/>
        </w:rPr>
        <w:t xml:space="preserve"> </w:t>
      </w:r>
      <w:r w:rsidR="00F00606" w:rsidRPr="00CA34FB">
        <w:rPr>
          <w:b/>
          <w:bCs/>
        </w:rPr>
        <w:t>–</w:t>
      </w:r>
      <w:r w:rsidR="003155CF">
        <w:rPr>
          <w:b/>
          <w:bCs/>
        </w:rPr>
        <w:t xml:space="preserve"> April 1</w:t>
      </w:r>
      <w:r w:rsidR="002C455C" w:rsidRPr="00CA34FB">
        <w:rPr>
          <w:b/>
          <w:bCs/>
        </w:rPr>
        <w:t>, 2019</w:t>
      </w:r>
    </w:p>
    <w:p w14:paraId="469E9A05" w14:textId="77777777" w:rsidR="00D3009C" w:rsidRPr="00CA34FB" w:rsidRDefault="00D3009C" w:rsidP="4B9CC95E">
      <w:pPr>
        <w:rPr>
          <w:b/>
          <w:bCs/>
        </w:rPr>
      </w:pPr>
    </w:p>
    <w:p w14:paraId="42786BD6" w14:textId="6AB8E2CE" w:rsidR="001F72C0" w:rsidRDefault="00D61EE2" w:rsidP="79D09825">
      <w:pPr>
        <w:rPr>
          <w:b/>
          <w:bCs/>
        </w:rPr>
      </w:pPr>
      <w:r w:rsidRPr="00CA34FB">
        <w:rPr>
          <w:b/>
          <w:bCs/>
        </w:rPr>
        <w:t>2.</w:t>
      </w:r>
      <w:r w:rsidRPr="00CA34FB">
        <w:rPr>
          <w:b/>
        </w:rPr>
        <w:tab/>
      </w:r>
      <w:r w:rsidR="00B20BC9" w:rsidRPr="00CA34FB">
        <w:rPr>
          <w:b/>
          <w:bCs/>
        </w:rPr>
        <w:t>Agreement</w:t>
      </w:r>
      <w:r w:rsidR="0020450F" w:rsidRPr="00CA34FB">
        <w:rPr>
          <w:b/>
          <w:bCs/>
        </w:rPr>
        <w:t xml:space="preserve"> &amp; Terms</w:t>
      </w:r>
      <w:r w:rsidRPr="00CA34FB">
        <w:rPr>
          <w:b/>
        </w:rPr>
        <w:tab/>
      </w:r>
    </w:p>
    <w:p w14:paraId="08657C4D" w14:textId="77777777" w:rsidR="007A0427" w:rsidRPr="00CA34FB" w:rsidRDefault="007A0427" w:rsidP="472E3EF4">
      <w:pPr>
        <w:rPr>
          <w:b/>
          <w:bCs/>
        </w:rPr>
      </w:pPr>
    </w:p>
    <w:p w14:paraId="5DD9E65F" w14:textId="6AFDDC23" w:rsidR="00D61EE2" w:rsidRPr="00CA34FB" w:rsidRDefault="79D09825" w:rsidP="00593C31">
      <w:pPr>
        <w:rPr>
          <w:bCs/>
        </w:rPr>
      </w:pPr>
      <w:r>
        <w:t xml:space="preserve">This Statement of Work (“SOW”) is made subject to and will be governed by the terms and conditions of the Master IT Agreement between Monsanto (“Monsanto”) and Slalom Monsanto (“Supplier”) dated May, 23, 2017 (“Agreement”).  </w:t>
      </w:r>
    </w:p>
    <w:p w14:paraId="50D1C184" w14:textId="7594FF74" w:rsidR="00F00606" w:rsidRPr="00CA34FB" w:rsidRDefault="653EABAF" w:rsidP="00B30A73">
      <w:pPr>
        <w:numPr>
          <w:ilvl w:val="0"/>
          <w:numId w:val="5"/>
        </w:numPr>
        <w:spacing w:before="200" w:after="200"/>
        <w:jc w:val="both"/>
      </w:pPr>
      <w:r w:rsidRPr="653EABAF">
        <w:rPr>
          <w:b/>
          <w:bCs/>
        </w:rPr>
        <w:t xml:space="preserve">Term. </w:t>
      </w:r>
      <w:r>
        <w:t xml:space="preserve">Work under this SOW is scheduled to start on </w:t>
      </w:r>
      <w:r w:rsidR="008E3CF0" w:rsidRPr="008E3CF0">
        <w:t>April 1</w:t>
      </w:r>
      <w:r w:rsidR="00CE7E48" w:rsidRPr="008E3CF0">
        <w:t xml:space="preserve">, 2019 to </w:t>
      </w:r>
      <w:r w:rsidR="008E3CF0" w:rsidRPr="008E3CF0">
        <w:t>September 9</w:t>
      </w:r>
      <w:r w:rsidR="00CE7E48" w:rsidRPr="008E3CF0">
        <w:t>, 2019</w:t>
      </w:r>
      <w:r w:rsidRPr="008E3CF0">
        <w:t>.</w:t>
      </w:r>
    </w:p>
    <w:p w14:paraId="0CC26093" w14:textId="7CCA8FDF" w:rsidR="001F72C0" w:rsidRDefault="00D61EE2" w:rsidP="57F05007">
      <w:pPr>
        <w:rPr>
          <w:bCs/>
        </w:rPr>
      </w:pPr>
      <w:r w:rsidRPr="00CA34FB">
        <w:rPr>
          <w:b/>
          <w:bCs/>
        </w:rPr>
        <w:t>3.</w:t>
      </w:r>
      <w:r w:rsidR="009F20B9" w:rsidRPr="00CA34FB">
        <w:rPr>
          <w:b/>
        </w:rPr>
        <w:tab/>
      </w:r>
      <w:r w:rsidR="00A127D5" w:rsidRPr="00CA34FB">
        <w:rPr>
          <w:b/>
          <w:bCs/>
        </w:rPr>
        <w:t xml:space="preserve">Description </w:t>
      </w:r>
      <w:r w:rsidR="57F05007" w:rsidRPr="00CA34FB">
        <w:rPr>
          <w:b/>
          <w:bCs/>
        </w:rPr>
        <w:t>o</w:t>
      </w:r>
      <w:r w:rsidR="00A127D5" w:rsidRPr="00CA34FB">
        <w:rPr>
          <w:b/>
          <w:bCs/>
        </w:rPr>
        <w:t>f Services</w:t>
      </w:r>
      <w:r w:rsidRPr="00CA34FB">
        <w:rPr>
          <w:bCs/>
        </w:rPr>
        <w:tab/>
      </w:r>
    </w:p>
    <w:p w14:paraId="2C271F5A" w14:textId="77777777" w:rsidR="007A0427" w:rsidRPr="00CA34FB" w:rsidRDefault="007A0427" w:rsidP="472E3EF4">
      <w:pPr>
        <w:rPr>
          <w:b/>
          <w:bCs/>
        </w:rPr>
      </w:pPr>
    </w:p>
    <w:p w14:paraId="20CDEB4F" w14:textId="17A47DD4" w:rsidR="007A0427" w:rsidRDefault="20EAA154" w:rsidP="79D09825">
      <w:r>
        <w:t xml:space="preserve">The Services and Deliverables to be provided, delivered and performed by Supplier for the Project under this SOW are described below. This SOW establishes the work to be completed by the Supplier team in collaboration with </w:t>
      </w:r>
      <w:r w:rsidR="66B48D8E">
        <w:t>t</w:t>
      </w:r>
      <w:r w:rsidR="5A5F9590">
        <w:t xml:space="preserve">he </w:t>
      </w:r>
      <w:r>
        <w:t xml:space="preserve">Monsanto team.  </w:t>
      </w:r>
    </w:p>
    <w:p w14:paraId="788600AE" w14:textId="5F6E8FFF" w:rsidR="007A0427" w:rsidRDefault="007A0427" w:rsidP="20EAA154"/>
    <w:p w14:paraId="47AB169A" w14:textId="15DBAD20" w:rsidR="20EAA154" w:rsidRDefault="1D444359" w:rsidP="008E3CF0">
      <w:pPr>
        <w:spacing w:after="120"/>
        <w:jc w:val="both"/>
      </w:pPr>
      <w:r w:rsidRPr="0023068C">
        <w:t xml:space="preserve">Working in collaboration with the </w:t>
      </w:r>
      <w:r w:rsidR="001C323A" w:rsidRPr="0023068C">
        <w:t xml:space="preserve">Value Capture Transformation (VCT) </w:t>
      </w:r>
      <w:r w:rsidRPr="0023068C">
        <w:t>development team(s)</w:t>
      </w:r>
      <w:r w:rsidR="00021FA7">
        <w:t>, Slalom will</w:t>
      </w:r>
      <w:r w:rsidRPr="0023068C">
        <w:t xml:space="preserve"> </w:t>
      </w:r>
      <w:r w:rsidR="00021FA7">
        <w:t>design and build</w:t>
      </w:r>
      <w:r w:rsidR="00F301C9">
        <w:t xml:space="preserve"> an </w:t>
      </w:r>
      <w:r w:rsidR="00006F92" w:rsidRPr="0023068C">
        <w:t>independent AWS environment </w:t>
      </w:r>
      <w:r w:rsidR="004B6F5F">
        <w:t xml:space="preserve">according to secure industry practices </w:t>
      </w:r>
      <w:r w:rsidR="00006F92" w:rsidRPr="0023068C">
        <w:t xml:space="preserve">to migrate the existing Value Capture platform to support additional external customers.  </w:t>
      </w:r>
    </w:p>
    <w:p w14:paraId="0AB0D4AB" w14:textId="31B5F727" w:rsidR="20EAA154" w:rsidRDefault="20EAA154" w:rsidP="20EAA154"/>
    <w:p w14:paraId="107F412F" w14:textId="73EF44EB" w:rsidR="00514647" w:rsidRPr="008350A5" w:rsidRDefault="00514647" w:rsidP="0FD46841">
      <w:r>
        <w:rPr>
          <w:b/>
          <w:bCs/>
        </w:rPr>
        <w:t>4.</w:t>
      </w:r>
      <w:r>
        <w:rPr>
          <w:b/>
          <w:bCs/>
        </w:rPr>
        <w:tab/>
      </w:r>
      <w:r w:rsidRPr="00514647">
        <w:rPr>
          <w:b/>
          <w:bCs/>
        </w:rPr>
        <w:t>Approach</w:t>
      </w:r>
    </w:p>
    <w:p w14:paraId="4F954EB5" w14:textId="77777777" w:rsidR="00514647" w:rsidRDefault="00514647" w:rsidP="00D3009C">
      <w:pPr>
        <w:rPr>
          <w:b/>
          <w:bCs/>
        </w:rPr>
      </w:pPr>
    </w:p>
    <w:p w14:paraId="64C42D22" w14:textId="77777777" w:rsidR="00514647" w:rsidRPr="00505D08" w:rsidRDefault="79D09825" w:rsidP="79D09825">
      <w:pPr>
        <w:pStyle w:val="ListParagraph"/>
        <w:numPr>
          <w:ilvl w:val="4"/>
          <w:numId w:val="7"/>
        </w:numPr>
        <w:tabs>
          <w:tab w:val="left" w:pos="1800"/>
        </w:tabs>
        <w:spacing w:after="120" w:line="240" w:lineRule="auto"/>
        <w:ind w:left="360"/>
        <w:contextualSpacing w:val="0"/>
        <w:jc w:val="both"/>
        <w:rPr>
          <w:rFonts w:ascii="Times New Roman" w:hAnsi="Times New Roman"/>
          <w:color w:val="000000" w:themeColor="text1"/>
          <w:sz w:val="24"/>
          <w:szCs w:val="24"/>
        </w:rPr>
      </w:pPr>
      <w:r w:rsidRPr="79D09825">
        <w:rPr>
          <w:rFonts w:ascii="Times New Roman" w:hAnsi="Times New Roman"/>
          <w:color w:val="000000" w:themeColor="text1"/>
          <w:sz w:val="24"/>
          <w:szCs w:val="24"/>
        </w:rPr>
        <w:t>Supplier is using the Agile Scrum methodology in which the entire scope is not fully defined at project start, but rather during the project itself through constant engagement between Supplier and Monsanto.  The term "Product" refers to the functional capabilities defined by the user stories as prioritized by a single Monsanto representative also known as the “Product Owner”. The main elements of the Agile development/build phase include:</w:t>
      </w:r>
    </w:p>
    <w:p w14:paraId="55046377" w14:textId="77777777" w:rsidR="00514647" w:rsidRPr="00505D08" w:rsidRDefault="79D09825" w:rsidP="79D09825">
      <w:pPr>
        <w:pStyle w:val="BodyText"/>
        <w:numPr>
          <w:ilvl w:val="0"/>
          <w:numId w:val="8"/>
        </w:numPr>
        <w:spacing w:after="120"/>
        <w:ind w:left="720"/>
        <w:rPr>
          <w:color w:val="000000" w:themeColor="text1"/>
        </w:rPr>
      </w:pPr>
      <w:r w:rsidRPr="79D09825">
        <w:rPr>
          <w:color w:val="000000" w:themeColor="text1"/>
        </w:rPr>
        <w:t>Daily Standups</w:t>
      </w:r>
    </w:p>
    <w:p w14:paraId="2468BE93" w14:textId="77777777" w:rsidR="00514647" w:rsidRPr="00505D08" w:rsidRDefault="79D09825" w:rsidP="79D09825">
      <w:pPr>
        <w:pStyle w:val="BodyText"/>
        <w:numPr>
          <w:ilvl w:val="0"/>
          <w:numId w:val="8"/>
        </w:numPr>
        <w:spacing w:after="120"/>
        <w:ind w:left="720"/>
        <w:rPr>
          <w:color w:val="000000" w:themeColor="text1"/>
        </w:rPr>
      </w:pPr>
      <w:r w:rsidRPr="79D09825">
        <w:rPr>
          <w:color w:val="000000" w:themeColor="text1"/>
        </w:rPr>
        <w:t>Sprint Workshops</w:t>
      </w:r>
    </w:p>
    <w:p w14:paraId="6163C7EB" w14:textId="77777777" w:rsidR="00514647" w:rsidRPr="00505D08" w:rsidRDefault="79D09825" w:rsidP="79D09825">
      <w:pPr>
        <w:pStyle w:val="BodyText"/>
        <w:numPr>
          <w:ilvl w:val="0"/>
          <w:numId w:val="8"/>
        </w:numPr>
        <w:spacing w:after="120"/>
        <w:ind w:left="720"/>
        <w:rPr>
          <w:color w:val="000000" w:themeColor="text1"/>
        </w:rPr>
      </w:pPr>
      <w:r w:rsidRPr="79D09825">
        <w:rPr>
          <w:color w:val="000000" w:themeColor="text1"/>
        </w:rPr>
        <w:t>Sprint Retrospective</w:t>
      </w:r>
    </w:p>
    <w:p w14:paraId="4BF97D41" w14:textId="77777777" w:rsidR="00514647" w:rsidRPr="00505D08" w:rsidRDefault="79D09825" w:rsidP="79D09825">
      <w:pPr>
        <w:pStyle w:val="BodyText"/>
        <w:numPr>
          <w:ilvl w:val="0"/>
          <w:numId w:val="8"/>
        </w:numPr>
        <w:spacing w:after="120"/>
        <w:ind w:left="720"/>
        <w:rPr>
          <w:color w:val="000000" w:themeColor="text1"/>
        </w:rPr>
      </w:pPr>
      <w:r w:rsidRPr="79D09825">
        <w:rPr>
          <w:color w:val="000000" w:themeColor="text1"/>
        </w:rPr>
        <w:t>Sprint Release</w:t>
      </w:r>
    </w:p>
    <w:p w14:paraId="3D46FC42" w14:textId="77777777" w:rsidR="00514647" w:rsidRPr="00505D08" w:rsidRDefault="79D09825" w:rsidP="79D09825">
      <w:pPr>
        <w:pStyle w:val="BodyText"/>
        <w:numPr>
          <w:ilvl w:val="0"/>
          <w:numId w:val="8"/>
        </w:numPr>
        <w:spacing w:after="120"/>
        <w:ind w:left="720"/>
        <w:rPr>
          <w:color w:val="000000" w:themeColor="text1"/>
        </w:rPr>
      </w:pPr>
      <w:r w:rsidRPr="79D09825">
        <w:rPr>
          <w:color w:val="000000" w:themeColor="text1"/>
        </w:rPr>
        <w:t>Sprint Artifacts (Sprint Burndown Charts, Release Burndown, Sprint Velocity)</w:t>
      </w:r>
    </w:p>
    <w:p w14:paraId="67483B0D" w14:textId="77777777" w:rsidR="00514647" w:rsidRPr="00505D08" w:rsidRDefault="79D09825" w:rsidP="79D09825">
      <w:pPr>
        <w:pStyle w:val="BodyText"/>
        <w:numPr>
          <w:ilvl w:val="0"/>
          <w:numId w:val="8"/>
        </w:numPr>
        <w:spacing w:after="120"/>
        <w:ind w:left="720"/>
        <w:rPr>
          <w:color w:val="000000" w:themeColor="text1"/>
        </w:rPr>
      </w:pPr>
      <w:r w:rsidRPr="79D09825">
        <w:rPr>
          <w:color w:val="000000" w:themeColor="text1"/>
        </w:rPr>
        <w:t>Story Review, Sprint Plan</w:t>
      </w:r>
    </w:p>
    <w:p w14:paraId="0A6B0361" w14:textId="77777777" w:rsidR="00514647" w:rsidRPr="00505D08" w:rsidRDefault="00514647" w:rsidP="00514647">
      <w:pPr>
        <w:pStyle w:val="BodyText"/>
        <w:ind w:left="360"/>
        <w:rPr>
          <w:color w:val="000000" w:themeColor="text1"/>
        </w:rPr>
      </w:pPr>
    </w:p>
    <w:p w14:paraId="590E6213" w14:textId="77777777" w:rsidR="00514647" w:rsidRPr="00505D08" w:rsidRDefault="79D09825" w:rsidP="79D09825">
      <w:pPr>
        <w:pStyle w:val="BodyText"/>
        <w:ind w:left="360"/>
        <w:rPr>
          <w:color w:val="000000" w:themeColor="text1"/>
        </w:rPr>
      </w:pPr>
      <w:r w:rsidRPr="79D09825">
        <w:rPr>
          <w:color w:val="000000" w:themeColor="text1"/>
        </w:rPr>
        <w:t xml:space="preserve">The Professional Services provided pursuant to this SOW will be performed in the following stages pursuant to the methodology below. </w:t>
      </w:r>
    </w:p>
    <w:p w14:paraId="17D55283" w14:textId="77777777" w:rsidR="00514647" w:rsidRPr="00505D08" w:rsidRDefault="79D09825" w:rsidP="79D09825">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79D09825">
        <w:rPr>
          <w:rFonts w:ascii="Times New Roman" w:hAnsi="Times New Roman"/>
          <w:b w:val="0"/>
          <w:bCs w:val="0"/>
          <w:i w:val="0"/>
          <w:iCs w:val="0"/>
          <w:sz w:val="24"/>
          <w:szCs w:val="24"/>
        </w:rPr>
        <w:t>Project Kick-off</w:t>
      </w:r>
    </w:p>
    <w:p w14:paraId="6DCB3CBC" w14:textId="75E0FEF3" w:rsidR="00514647" w:rsidRPr="00505D08" w:rsidRDefault="79D09825" w:rsidP="79D09825">
      <w:pPr>
        <w:pStyle w:val="Heading3"/>
        <w:keepLines w:val="0"/>
        <w:numPr>
          <w:ilvl w:val="0"/>
          <w:numId w:val="13"/>
        </w:numPr>
        <w:tabs>
          <w:tab w:val="left" w:pos="1800"/>
        </w:tabs>
        <w:spacing w:before="120" w:after="120"/>
        <w:jc w:val="both"/>
        <w:rPr>
          <w:rFonts w:ascii="Times New Roman" w:eastAsia="Times New Roman" w:hAnsi="Times New Roman" w:cs="Times New Roman"/>
          <w:color w:val="000000" w:themeColor="text1"/>
        </w:rPr>
      </w:pPr>
      <w:r w:rsidRPr="79D09825">
        <w:rPr>
          <w:rFonts w:ascii="Times New Roman" w:eastAsia="Times New Roman" w:hAnsi="Times New Roman" w:cs="Times New Roman"/>
          <w:color w:val="000000" w:themeColor="text1"/>
        </w:rPr>
        <w:t xml:space="preserve">At the start of the engagement, Monsanto will host a kickoff meeting to define the objectives, milestones, deliverables, expectations, success criteria, and risks for the engagement. In addition, Monsanto will define the extent of Supplier’s involvement in QA testing </w:t>
      </w:r>
      <w:r w:rsidR="6A43C57F" w:rsidRPr="79D09825">
        <w:rPr>
          <w:rFonts w:ascii="Times New Roman" w:eastAsia="Times New Roman" w:hAnsi="Times New Roman" w:cs="Times New Roman"/>
          <w:color w:val="000000" w:themeColor="text1"/>
        </w:rPr>
        <w:t xml:space="preserve">and deployment. </w:t>
      </w:r>
      <w:r w:rsidRPr="79D09825">
        <w:rPr>
          <w:rFonts w:ascii="Times New Roman" w:eastAsia="Times New Roman" w:hAnsi="Times New Roman" w:cs="Times New Roman"/>
          <w:color w:val="000000" w:themeColor="text1"/>
        </w:rPr>
        <w:t xml:space="preserve">Timing of ceremonies will be solidified and </w:t>
      </w:r>
      <w:r w:rsidRPr="79D09825">
        <w:rPr>
          <w:rFonts w:ascii="Times New Roman" w:eastAsia="Times New Roman" w:hAnsi="Times New Roman" w:cs="Times New Roman"/>
          <w:color w:val="000000" w:themeColor="text1"/>
        </w:rPr>
        <w:lastRenderedPageBreak/>
        <w:t>communicated at that time.  Monsanto reserves the right to participate in ceremonies.</w:t>
      </w:r>
    </w:p>
    <w:p w14:paraId="28E5EDA3" w14:textId="77777777" w:rsidR="00514647" w:rsidRPr="00505D08" w:rsidRDefault="79D09825" w:rsidP="79D09825">
      <w:pPr>
        <w:pStyle w:val="Heading3"/>
        <w:keepLines w:val="0"/>
        <w:tabs>
          <w:tab w:val="left" w:pos="1800"/>
        </w:tabs>
        <w:spacing w:before="120" w:after="120"/>
        <w:ind w:left="1440"/>
        <w:jc w:val="both"/>
        <w:rPr>
          <w:rFonts w:ascii="Times New Roman" w:eastAsia="Times New Roman" w:hAnsi="Times New Roman" w:cs="Times New Roman"/>
          <w:color w:val="000000" w:themeColor="text1"/>
        </w:rPr>
      </w:pPr>
      <w:r w:rsidRPr="79D09825">
        <w:rPr>
          <w:rFonts w:ascii="Times New Roman" w:eastAsia="Times New Roman" w:hAnsi="Times New Roman" w:cs="Times New Roman"/>
          <w:color w:val="000000" w:themeColor="text1"/>
        </w:rPr>
        <w:t>Monsanto will communicate technical architecture and best practices at the time of the kick-off.</w:t>
      </w:r>
    </w:p>
    <w:p w14:paraId="17DA4B14" w14:textId="77777777" w:rsidR="00514647" w:rsidRPr="00505D08" w:rsidRDefault="79D09825" w:rsidP="79D09825">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79D09825">
        <w:rPr>
          <w:rFonts w:ascii="Times New Roman" w:hAnsi="Times New Roman"/>
          <w:b w:val="0"/>
          <w:bCs w:val="0"/>
          <w:i w:val="0"/>
          <w:iCs w:val="0"/>
          <w:sz w:val="24"/>
          <w:szCs w:val="24"/>
        </w:rPr>
        <w:t>Iteration 0 - Specification &amp; Design</w:t>
      </w:r>
    </w:p>
    <w:p w14:paraId="2C7EEEF8" w14:textId="77777777" w:rsidR="00514647" w:rsidRPr="00505D08" w:rsidRDefault="79D09825" w:rsidP="79D09825">
      <w:pPr>
        <w:pStyle w:val="BodyText2"/>
        <w:keepLines/>
        <w:numPr>
          <w:ilvl w:val="0"/>
          <w:numId w:val="10"/>
        </w:numPr>
        <w:tabs>
          <w:tab w:val="clear" w:pos="2160"/>
          <w:tab w:val="num" w:pos="3150"/>
        </w:tabs>
        <w:spacing w:after="180"/>
        <w:ind w:left="1440" w:hanging="360"/>
        <w:rPr>
          <w:rFonts w:ascii="Times New Roman" w:hAnsi="Times New Roman"/>
          <w:color w:val="000000" w:themeColor="text1"/>
          <w:sz w:val="24"/>
          <w:szCs w:val="24"/>
        </w:rPr>
      </w:pPr>
      <w:r w:rsidRPr="79D09825">
        <w:rPr>
          <w:rFonts w:ascii="Times New Roman" w:hAnsi="Times New Roman"/>
          <w:color w:val="000000" w:themeColor="text1"/>
          <w:sz w:val="24"/>
          <w:szCs w:val="24"/>
        </w:rPr>
        <w:t>The Iteration 0 phase of the SOW is intended to develop and understand the initial backlog of user stories and to establish a high-level design as well as the necessary detailed design to begin the development effort.  Since Supplier leverages an iterative methodology some design tasks are ongoing during the development iterations of the Professional Services.</w:t>
      </w:r>
    </w:p>
    <w:p w14:paraId="1CA27C7C" w14:textId="77777777" w:rsidR="00514647" w:rsidRPr="00505D08" w:rsidRDefault="0FD46841" w:rsidP="00B30A73">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00505D08">
        <w:rPr>
          <w:rFonts w:ascii="Times New Roman" w:hAnsi="Times New Roman"/>
          <w:b w:val="0"/>
          <w:bCs w:val="0"/>
          <w:i w:val="0"/>
          <w:iCs w:val="0"/>
          <w:sz w:val="24"/>
          <w:szCs w:val="24"/>
        </w:rPr>
        <w:t>The Iteration 0 phase is comprised of the following activities and deliverables:</w:t>
      </w:r>
    </w:p>
    <w:p w14:paraId="208E531A" w14:textId="77777777" w:rsidR="00514647" w:rsidRPr="00505D08" w:rsidRDefault="0FD46841" w:rsidP="00B30A73">
      <w:pPr>
        <w:pStyle w:val="Heading2"/>
        <w:numPr>
          <w:ilvl w:val="0"/>
          <w:numId w:val="11"/>
        </w:numPr>
        <w:tabs>
          <w:tab w:val="clear" w:pos="2160"/>
          <w:tab w:val="left" w:pos="1800"/>
          <w:tab w:val="num" w:pos="3150"/>
        </w:tabs>
        <w:spacing w:before="120" w:after="120"/>
        <w:ind w:left="1440" w:hanging="360"/>
        <w:jc w:val="both"/>
        <w:rPr>
          <w:rFonts w:ascii="Times New Roman" w:hAnsi="Times New Roman"/>
          <w:b w:val="0"/>
          <w:bCs w:val="0"/>
          <w:i w:val="0"/>
          <w:iCs w:val="0"/>
          <w:sz w:val="24"/>
          <w:szCs w:val="24"/>
        </w:rPr>
      </w:pPr>
      <w:r w:rsidRPr="00505D08">
        <w:rPr>
          <w:rFonts w:ascii="Times New Roman" w:hAnsi="Times New Roman"/>
          <w:b w:val="0"/>
          <w:bCs w:val="0"/>
          <w:i w:val="0"/>
          <w:iCs w:val="0"/>
          <w:sz w:val="24"/>
          <w:szCs w:val="24"/>
        </w:rPr>
        <w:t>Design Review and Technical Specification Meetings (activity)</w:t>
      </w:r>
    </w:p>
    <w:p w14:paraId="0F16CCD0" w14:textId="77777777" w:rsidR="00514647" w:rsidRPr="00505D08" w:rsidRDefault="0FD46841" w:rsidP="00B30A73">
      <w:pPr>
        <w:pStyle w:val="Heading2"/>
        <w:numPr>
          <w:ilvl w:val="2"/>
          <w:numId w:val="11"/>
        </w:numPr>
        <w:tabs>
          <w:tab w:val="clear" w:pos="3600"/>
          <w:tab w:val="left" w:pos="1800"/>
          <w:tab w:val="num" w:pos="3870"/>
        </w:tabs>
        <w:spacing w:before="120" w:after="120"/>
        <w:ind w:left="1800" w:hanging="360"/>
        <w:jc w:val="both"/>
        <w:rPr>
          <w:rFonts w:ascii="Times New Roman" w:hAnsi="Times New Roman"/>
          <w:b w:val="0"/>
          <w:bCs w:val="0"/>
          <w:i w:val="0"/>
          <w:iCs w:val="0"/>
          <w:sz w:val="24"/>
          <w:szCs w:val="24"/>
        </w:rPr>
      </w:pPr>
      <w:r w:rsidRPr="00505D08">
        <w:rPr>
          <w:rFonts w:ascii="Times New Roman" w:hAnsi="Times New Roman"/>
          <w:b w:val="0"/>
          <w:bCs w:val="0"/>
          <w:i w:val="0"/>
          <w:iCs w:val="0"/>
          <w:color w:val="000000" w:themeColor="text1"/>
          <w:sz w:val="24"/>
          <w:szCs w:val="24"/>
        </w:rPr>
        <w:t>As needed, Monsanto will conduct Design Review and Technical Specification Meetings to review design deliverables and further expand upon the information collected during the Definition phase to in order develop a design and detailed technical specifications for defined data and system integrations, as well as legacy data migration.</w:t>
      </w:r>
    </w:p>
    <w:p w14:paraId="1F6ACE01" w14:textId="77F69D18" w:rsidR="00B6453E" w:rsidRPr="00B6453E" w:rsidRDefault="0FD46841" w:rsidP="00B30A73">
      <w:pPr>
        <w:pStyle w:val="Heading2"/>
        <w:numPr>
          <w:ilvl w:val="3"/>
          <w:numId w:val="9"/>
        </w:numPr>
        <w:tabs>
          <w:tab w:val="left" w:pos="1800"/>
        </w:tabs>
        <w:spacing w:before="120" w:after="120"/>
        <w:ind w:left="1080"/>
        <w:jc w:val="both"/>
        <w:rPr>
          <w:rFonts w:ascii="Times New Roman" w:hAnsi="Times New Roman"/>
          <w:b w:val="0"/>
          <w:bCs w:val="0"/>
          <w:i w:val="0"/>
          <w:iCs w:val="0"/>
          <w:sz w:val="24"/>
          <w:szCs w:val="24"/>
        </w:rPr>
      </w:pPr>
      <w:r w:rsidRPr="00505D08">
        <w:rPr>
          <w:rFonts w:ascii="Times New Roman" w:hAnsi="Times New Roman"/>
          <w:b w:val="0"/>
          <w:bCs w:val="0"/>
          <w:i w:val="0"/>
          <w:iCs w:val="0"/>
          <w:sz w:val="24"/>
          <w:szCs w:val="24"/>
        </w:rPr>
        <w:t>Iterations 1 through n</w:t>
      </w:r>
    </w:p>
    <w:p w14:paraId="5330C60F" w14:textId="62110415" w:rsidR="00514647" w:rsidRPr="00505D08"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505D08">
        <w:rPr>
          <w:rFonts w:ascii="Times New Roman" w:hAnsi="Times New Roman"/>
          <w:color w:val="000000" w:themeColor="text1"/>
          <w:sz w:val="24"/>
          <w:szCs w:val="24"/>
        </w:rPr>
        <w:t>Multiple iterations of product backlog and</w:t>
      </w:r>
      <w:r w:rsidR="000F50E3">
        <w:rPr>
          <w:rFonts w:ascii="Times New Roman" w:hAnsi="Times New Roman"/>
          <w:color w:val="000000" w:themeColor="text1"/>
          <w:sz w:val="24"/>
          <w:szCs w:val="24"/>
        </w:rPr>
        <w:t xml:space="preserve"> refining</w:t>
      </w:r>
      <w:r w:rsidRPr="00505D08">
        <w:rPr>
          <w:rFonts w:ascii="Times New Roman" w:hAnsi="Times New Roman"/>
          <w:color w:val="000000" w:themeColor="text1"/>
          <w:sz w:val="24"/>
          <w:szCs w:val="24"/>
        </w:rPr>
        <w:t xml:space="preserve"> of backlog.  </w:t>
      </w:r>
    </w:p>
    <w:p w14:paraId="112AFFB9" w14:textId="0C6D9D91" w:rsidR="00514647" w:rsidRPr="00505D08"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505D08">
        <w:rPr>
          <w:rFonts w:ascii="Times New Roman" w:hAnsi="Times New Roman"/>
          <w:sz w:val="24"/>
          <w:szCs w:val="24"/>
        </w:rPr>
        <w:t xml:space="preserve">Expectation is working software.  Team working off a </w:t>
      </w:r>
      <w:r w:rsidR="000F50E3">
        <w:rPr>
          <w:rFonts w:ascii="Times New Roman" w:hAnsi="Times New Roman"/>
          <w:sz w:val="24"/>
          <w:szCs w:val="24"/>
        </w:rPr>
        <w:t xml:space="preserve">prioritized </w:t>
      </w:r>
      <w:r w:rsidRPr="00505D08">
        <w:rPr>
          <w:rFonts w:ascii="Times New Roman" w:hAnsi="Times New Roman"/>
          <w:sz w:val="24"/>
          <w:szCs w:val="24"/>
        </w:rPr>
        <w:t>product backlog</w:t>
      </w:r>
    </w:p>
    <w:p w14:paraId="39A1209E" w14:textId="77777777" w:rsidR="00514647" w:rsidRPr="00505D08"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505D08">
        <w:rPr>
          <w:rFonts w:ascii="Times New Roman" w:hAnsi="Times New Roman"/>
          <w:sz w:val="24"/>
          <w:szCs w:val="24"/>
        </w:rPr>
        <w:t>PO will prioritize backlog, Team will work on highest priority</w:t>
      </w:r>
    </w:p>
    <w:p w14:paraId="552F0FEB" w14:textId="77777777" w:rsidR="00514647" w:rsidRPr="00505D08"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rPr>
      </w:pPr>
      <w:r w:rsidRPr="00505D08">
        <w:rPr>
          <w:rFonts w:ascii="Times New Roman" w:hAnsi="Times New Roman"/>
          <w:color w:val="000000" w:themeColor="text1"/>
          <w:sz w:val="24"/>
          <w:szCs w:val="24"/>
        </w:rPr>
        <w:t>Supplier will configure and customize the system based on stories for each iteration.</w:t>
      </w:r>
    </w:p>
    <w:p w14:paraId="5D1B1D56" w14:textId="44C30135" w:rsidR="00514647" w:rsidRPr="003962D8" w:rsidRDefault="0FD46841" w:rsidP="00B30A73">
      <w:pPr>
        <w:pStyle w:val="ListParagraph"/>
        <w:numPr>
          <w:ilvl w:val="0"/>
          <w:numId w:val="12"/>
        </w:numPr>
        <w:spacing w:after="120" w:line="240" w:lineRule="auto"/>
        <w:ind w:left="1440"/>
        <w:contextualSpacing w:val="0"/>
        <w:jc w:val="both"/>
        <w:rPr>
          <w:rFonts w:ascii="Times New Roman" w:hAnsi="Times New Roman"/>
          <w:sz w:val="24"/>
          <w:szCs w:val="24"/>
          <w:highlight w:val="yellow"/>
          <w:rPrChange w:id="0" w:author="JANGAY, BHAVANI [AG/1000]" w:date="2019-03-15T09:09:00Z">
            <w:rPr>
              <w:rFonts w:ascii="Times New Roman" w:hAnsi="Times New Roman"/>
              <w:sz w:val="24"/>
              <w:szCs w:val="24"/>
            </w:rPr>
          </w:rPrChange>
        </w:rPr>
      </w:pPr>
      <w:r w:rsidRPr="003962D8">
        <w:rPr>
          <w:rFonts w:ascii="Times New Roman" w:hAnsi="Times New Roman"/>
          <w:color w:val="000000" w:themeColor="text1"/>
          <w:sz w:val="24"/>
          <w:szCs w:val="24"/>
          <w:highlight w:val="yellow"/>
          <w:rPrChange w:id="1" w:author="JANGAY, BHAVANI [AG/1000]" w:date="2019-03-15T09:09:00Z">
            <w:rPr>
              <w:rFonts w:ascii="Times New Roman" w:hAnsi="Times New Roman"/>
              <w:color w:val="000000" w:themeColor="text1"/>
              <w:sz w:val="24"/>
              <w:szCs w:val="24"/>
            </w:rPr>
          </w:rPrChange>
        </w:rPr>
        <w:t xml:space="preserve">Supplier will be on-site </w:t>
      </w:r>
      <w:r w:rsidR="000B0310" w:rsidRPr="003962D8">
        <w:rPr>
          <w:rFonts w:ascii="Times New Roman" w:hAnsi="Times New Roman"/>
          <w:color w:val="000000" w:themeColor="text1"/>
          <w:sz w:val="24"/>
          <w:szCs w:val="24"/>
          <w:highlight w:val="yellow"/>
          <w:rPrChange w:id="2" w:author="JANGAY, BHAVANI [AG/1000]" w:date="2019-03-15T09:09:00Z">
            <w:rPr>
              <w:rFonts w:ascii="Times New Roman" w:hAnsi="Times New Roman"/>
              <w:color w:val="000000" w:themeColor="text1"/>
              <w:sz w:val="24"/>
              <w:szCs w:val="24"/>
            </w:rPr>
          </w:rPrChange>
        </w:rPr>
        <w:t>as needed, but most construction will be performed remotely</w:t>
      </w:r>
      <w:r w:rsidRPr="003962D8">
        <w:rPr>
          <w:rFonts w:ascii="Times New Roman" w:hAnsi="Times New Roman"/>
          <w:color w:val="000000" w:themeColor="text1"/>
          <w:sz w:val="24"/>
          <w:szCs w:val="24"/>
          <w:highlight w:val="yellow"/>
          <w:rPrChange w:id="3" w:author="JANGAY, BHAVANI [AG/1000]" w:date="2019-03-15T09:09:00Z">
            <w:rPr>
              <w:rFonts w:ascii="Times New Roman" w:hAnsi="Times New Roman"/>
              <w:color w:val="000000" w:themeColor="text1"/>
              <w:sz w:val="24"/>
              <w:szCs w:val="24"/>
            </w:rPr>
          </w:rPrChange>
        </w:rPr>
        <w:t>.</w:t>
      </w:r>
    </w:p>
    <w:p w14:paraId="33A3D585" w14:textId="1BB10768" w:rsidR="007A0427" w:rsidRPr="00505D08" w:rsidRDefault="0FD46841" w:rsidP="00B30A73">
      <w:pPr>
        <w:pStyle w:val="ListParagraph"/>
        <w:numPr>
          <w:ilvl w:val="0"/>
          <w:numId w:val="12"/>
        </w:numPr>
        <w:spacing w:after="120" w:line="240" w:lineRule="auto"/>
        <w:ind w:left="1440"/>
        <w:contextualSpacing w:val="0"/>
        <w:jc w:val="both"/>
        <w:rPr>
          <w:rFonts w:ascii="Times New Roman" w:hAnsi="Times New Roman"/>
          <w:color w:val="000000" w:themeColor="text1"/>
          <w:sz w:val="24"/>
          <w:szCs w:val="24"/>
        </w:rPr>
      </w:pPr>
      <w:r w:rsidRPr="00505D08">
        <w:rPr>
          <w:rFonts w:ascii="Times New Roman" w:hAnsi="Times New Roman"/>
          <w:color w:val="000000" w:themeColor="text1"/>
          <w:sz w:val="24"/>
          <w:szCs w:val="24"/>
        </w:rPr>
        <w:t xml:space="preserve">At the conclusion of each iteration, Supplier and Monsanto will conduct an iteration review and retrospective. </w:t>
      </w:r>
    </w:p>
    <w:p w14:paraId="72F0D232" w14:textId="77777777" w:rsidR="00AA5D55" w:rsidRDefault="00AA5D55">
      <w:r>
        <w:br w:type="page"/>
      </w:r>
    </w:p>
    <w:p w14:paraId="2F432749" w14:textId="0B9875EE" w:rsidR="00514647" w:rsidRPr="004E4D89" w:rsidRDefault="0FD46841" w:rsidP="422306C8">
      <w:pPr>
        <w:rPr>
          <w:b/>
          <w:bCs/>
          <w:i/>
          <w:iCs/>
        </w:rPr>
      </w:pPr>
      <w:r w:rsidRPr="00505D08">
        <w:lastRenderedPageBreak/>
        <w:t>Project Closeout, Integration and Transition</w:t>
      </w:r>
    </w:p>
    <w:p w14:paraId="7A59CAE7" w14:textId="77777777" w:rsidR="00FE6426" w:rsidRPr="004E4D89" w:rsidRDefault="00FE6426" w:rsidP="004E4D89">
      <w:pPr>
        <w:pStyle w:val="BodyText3"/>
        <w:keepLines/>
        <w:spacing w:after="180" w:line="259" w:lineRule="auto"/>
        <w:jc w:val="both"/>
        <w:rPr>
          <w:color w:val="000000" w:themeColor="text1"/>
          <w:sz w:val="24"/>
          <w:szCs w:val="24"/>
        </w:rPr>
      </w:pPr>
    </w:p>
    <w:p w14:paraId="0F02F822" w14:textId="735D8392" w:rsidR="00514647" w:rsidRPr="004E4D89" w:rsidRDefault="0FD46841" w:rsidP="004E4D89">
      <w:pPr>
        <w:pStyle w:val="BodyText3"/>
        <w:keepLines/>
        <w:spacing w:after="180"/>
        <w:ind w:left="720"/>
        <w:jc w:val="both"/>
        <w:rPr>
          <w:color w:val="000000" w:themeColor="text1"/>
          <w:sz w:val="24"/>
          <w:szCs w:val="24"/>
        </w:rPr>
      </w:pPr>
      <w:r w:rsidRPr="00505D08">
        <w:rPr>
          <w:color w:val="000000" w:themeColor="text1"/>
          <w:sz w:val="24"/>
          <w:szCs w:val="24"/>
        </w:rPr>
        <w:t>Supplier will provide requested documentation and developers on the project will conduct a final review.</w:t>
      </w:r>
    </w:p>
    <w:p w14:paraId="5E76B6C1" w14:textId="2430A652" w:rsidR="2F1B510E" w:rsidRDefault="2F1B510E" w:rsidP="2F1B510E">
      <w:pPr>
        <w:rPr>
          <w:color w:val="000000" w:themeColor="text1"/>
        </w:rPr>
      </w:pPr>
      <w:r w:rsidRPr="2F1B510E">
        <w:rPr>
          <w:color w:val="000000" w:themeColor="text1"/>
        </w:rPr>
        <w:t xml:space="preserve">Key members of Supplier’s project team will be available to assist Monsanto with questions or issues that may arise.  </w:t>
      </w:r>
    </w:p>
    <w:p w14:paraId="049D3F8B" w14:textId="5970A105" w:rsidR="2F1B510E" w:rsidRDefault="2F1B510E"/>
    <w:p w14:paraId="6BDFFD52" w14:textId="77777777" w:rsidR="00A86851" w:rsidRPr="00CA34FB" w:rsidRDefault="00A86851" w:rsidP="00A86851">
      <w:pPr>
        <w:jc w:val="both"/>
      </w:pPr>
      <w:r w:rsidRPr="00CA34FB">
        <w:t xml:space="preserve">Deliverables will be set in the Sprint 0 and will be mutually agreed upon in writing between Monsanto and Supplier.   </w:t>
      </w:r>
    </w:p>
    <w:p w14:paraId="0B062EB9" w14:textId="7969506F" w:rsidR="00A86851" w:rsidRPr="003962D8" w:rsidRDefault="00A86851" w:rsidP="00A86851">
      <w:pPr>
        <w:pStyle w:val="ListParagraph"/>
        <w:numPr>
          <w:ilvl w:val="0"/>
          <w:numId w:val="16"/>
        </w:numPr>
        <w:spacing w:line="240" w:lineRule="auto"/>
        <w:jc w:val="both"/>
        <w:rPr>
          <w:rFonts w:ascii="Times New Roman" w:hAnsi="Times New Roman"/>
          <w:sz w:val="24"/>
          <w:szCs w:val="24"/>
          <w:highlight w:val="yellow"/>
          <w:rPrChange w:id="4" w:author="JANGAY, BHAVANI [AG/1000]" w:date="2019-03-15T09:10:00Z">
            <w:rPr>
              <w:rFonts w:ascii="Times New Roman" w:hAnsi="Times New Roman"/>
              <w:sz w:val="24"/>
              <w:szCs w:val="24"/>
            </w:rPr>
          </w:rPrChange>
        </w:rPr>
      </w:pPr>
      <w:r w:rsidRPr="003962D8">
        <w:rPr>
          <w:rFonts w:ascii="Times New Roman" w:hAnsi="Times New Roman"/>
          <w:sz w:val="24"/>
          <w:szCs w:val="24"/>
          <w:highlight w:val="yellow"/>
          <w:rPrChange w:id="5" w:author="JANGAY, BHAVANI [AG/1000]" w:date="2019-03-15T09:10:00Z">
            <w:rPr>
              <w:rFonts w:ascii="Times New Roman" w:hAnsi="Times New Roman"/>
              <w:sz w:val="24"/>
              <w:szCs w:val="24"/>
            </w:rPr>
          </w:rPrChange>
        </w:rPr>
        <w:t xml:space="preserve">Monsanto Product Development Teams are required and expected to participate in a </w:t>
      </w:r>
      <w:r w:rsidR="422306C8" w:rsidRPr="003962D8">
        <w:rPr>
          <w:rFonts w:ascii="Times New Roman" w:hAnsi="Times New Roman"/>
          <w:sz w:val="24"/>
          <w:szCs w:val="24"/>
          <w:highlight w:val="yellow"/>
          <w:rPrChange w:id="6" w:author="JANGAY, BHAVANI [AG/1000]" w:date="2019-03-15T09:10:00Z">
            <w:rPr>
              <w:rFonts w:ascii="Times New Roman" w:hAnsi="Times New Roman"/>
              <w:sz w:val="24"/>
              <w:szCs w:val="24"/>
            </w:rPr>
          </w:rPrChange>
        </w:rPr>
        <w:t>bi-weekly</w:t>
      </w:r>
      <w:r w:rsidRPr="003962D8">
        <w:rPr>
          <w:rFonts w:ascii="Times New Roman" w:hAnsi="Times New Roman"/>
          <w:sz w:val="24"/>
          <w:szCs w:val="24"/>
          <w:highlight w:val="yellow"/>
          <w:rPrChange w:id="7" w:author="JANGAY, BHAVANI [AG/1000]" w:date="2019-03-15T09:10:00Z">
            <w:rPr>
              <w:rFonts w:ascii="Times New Roman" w:hAnsi="Times New Roman"/>
              <w:sz w:val="24"/>
              <w:szCs w:val="24"/>
            </w:rPr>
          </w:rPrChange>
        </w:rPr>
        <w:t xml:space="preserve"> Software Demo. Supplier will be expected to present working software within this forum.</w:t>
      </w:r>
    </w:p>
    <w:p w14:paraId="073B3378" w14:textId="77777777" w:rsidR="00A86851" w:rsidRPr="008D13BF" w:rsidRDefault="00A86851" w:rsidP="00A86851">
      <w:pPr>
        <w:pStyle w:val="ListParagraph"/>
        <w:numPr>
          <w:ilvl w:val="0"/>
          <w:numId w:val="16"/>
        </w:numPr>
        <w:spacing w:line="240" w:lineRule="auto"/>
        <w:jc w:val="both"/>
        <w:rPr>
          <w:rFonts w:ascii="Times New Roman" w:hAnsi="Times New Roman"/>
          <w:sz w:val="24"/>
          <w:szCs w:val="24"/>
        </w:rPr>
      </w:pPr>
      <w:r w:rsidRPr="008D13BF">
        <w:rPr>
          <w:rFonts w:ascii="Times New Roman" w:hAnsi="Times New Roman"/>
          <w:sz w:val="24"/>
          <w:szCs w:val="24"/>
        </w:rPr>
        <w:t>Sprint review will occur every one or two weeks or as agreed upon at kick-off meeting.</w:t>
      </w:r>
    </w:p>
    <w:p w14:paraId="5A70CE70" w14:textId="13872A66" w:rsidR="00A86851" w:rsidRPr="008D13BF" w:rsidRDefault="7A054F69" w:rsidP="20EAA154">
      <w:pPr>
        <w:pStyle w:val="ListParagraph"/>
        <w:numPr>
          <w:ilvl w:val="0"/>
          <w:numId w:val="16"/>
        </w:numPr>
        <w:spacing w:line="240" w:lineRule="auto"/>
        <w:jc w:val="both"/>
        <w:rPr>
          <w:rFonts w:ascii="Times New Roman" w:hAnsi="Times New Roman"/>
          <w:sz w:val="24"/>
          <w:szCs w:val="24"/>
        </w:rPr>
      </w:pPr>
      <w:r w:rsidRPr="7A054F69">
        <w:rPr>
          <w:rFonts w:ascii="Times New Roman" w:hAnsi="Times New Roman"/>
          <w:color w:val="000000" w:themeColor="text1"/>
          <w:sz w:val="24"/>
          <w:szCs w:val="24"/>
        </w:rPr>
        <w:t xml:space="preserve">Supplier will </w:t>
      </w:r>
      <w:r w:rsidR="258D016F" w:rsidRPr="7A054F69">
        <w:rPr>
          <w:rFonts w:ascii="Times New Roman" w:hAnsi="Times New Roman"/>
          <w:color w:val="000000" w:themeColor="text1"/>
          <w:sz w:val="24"/>
          <w:szCs w:val="24"/>
        </w:rPr>
        <w:t>work</w:t>
      </w:r>
      <w:r w:rsidR="3CDEB29C" w:rsidRPr="7A054F69">
        <w:rPr>
          <w:rFonts w:ascii="Times New Roman" w:hAnsi="Times New Roman"/>
          <w:color w:val="000000" w:themeColor="text1"/>
          <w:sz w:val="24"/>
          <w:szCs w:val="24"/>
        </w:rPr>
        <w:t xml:space="preserve"> </w:t>
      </w:r>
      <w:r w:rsidR="2F7238B4" w:rsidRPr="7A054F69">
        <w:rPr>
          <w:rFonts w:ascii="Times New Roman" w:hAnsi="Times New Roman"/>
          <w:color w:val="000000" w:themeColor="text1"/>
          <w:sz w:val="24"/>
          <w:szCs w:val="24"/>
        </w:rPr>
        <w:t>t</w:t>
      </w:r>
      <w:r w:rsidR="3625E487" w:rsidRPr="004E4D89">
        <w:rPr>
          <w:rFonts w:ascii="Times New Roman" w:hAnsi="Times New Roman"/>
          <w:color w:val="000000" w:themeColor="text1"/>
          <w:sz w:val="24"/>
          <w:szCs w:val="24"/>
        </w:rPr>
        <w:t>o</w:t>
      </w:r>
      <w:r w:rsidR="0B442077" w:rsidRPr="004E4D89">
        <w:rPr>
          <w:rFonts w:ascii="Times New Roman" w:hAnsi="Times New Roman"/>
          <w:color w:val="000000" w:themeColor="text1"/>
          <w:sz w:val="24"/>
          <w:szCs w:val="24"/>
        </w:rPr>
        <w:t>wards d</w:t>
      </w:r>
      <w:r w:rsidRPr="7A054F69">
        <w:rPr>
          <w:rFonts w:ascii="Times New Roman" w:hAnsi="Times New Roman"/>
          <w:color w:val="000000" w:themeColor="text1"/>
          <w:sz w:val="24"/>
          <w:szCs w:val="24"/>
        </w:rPr>
        <w:t>eliver</w:t>
      </w:r>
      <w:r w:rsidR="09716698" w:rsidRPr="7A054F69">
        <w:rPr>
          <w:rFonts w:ascii="Times New Roman" w:hAnsi="Times New Roman"/>
          <w:color w:val="000000" w:themeColor="text1"/>
          <w:sz w:val="24"/>
          <w:szCs w:val="24"/>
        </w:rPr>
        <w:t>ing a pri</w:t>
      </w:r>
      <w:r w:rsidRPr="7A054F69">
        <w:rPr>
          <w:rFonts w:ascii="Times New Roman" w:hAnsi="Times New Roman"/>
          <w:color w:val="000000" w:themeColor="text1"/>
          <w:sz w:val="24"/>
          <w:szCs w:val="24"/>
        </w:rPr>
        <w:t xml:space="preserve">oritized set of the following </w:t>
      </w:r>
      <w:r w:rsidR="01B5FA58" w:rsidRPr="7A054F69">
        <w:rPr>
          <w:rFonts w:ascii="Times New Roman" w:hAnsi="Times New Roman"/>
          <w:color w:val="000000" w:themeColor="text1"/>
          <w:sz w:val="24"/>
          <w:szCs w:val="24"/>
        </w:rPr>
        <w:t>activities</w:t>
      </w:r>
      <w:r w:rsidR="4B052AA9" w:rsidRPr="7A054F69">
        <w:rPr>
          <w:rFonts w:ascii="Times New Roman" w:hAnsi="Times New Roman"/>
          <w:color w:val="000000" w:themeColor="text1"/>
          <w:sz w:val="24"/>
          <w:szCs w:val="24"/>
        </w:rPr>
        <w:t xml:space="preserve"> </w:t>
      </w:r>
      <w:r w:rsidRPr="7A054F69">
        <w:rPr>
          <w:rFonts w:ascii="Times New Roman" w:hAnsi="Times New Roman"/>
          <w:color w:val="000000" w:themeColor="text1"/>
          <w:sz w:val="24"/>
          <w:szCs w:val="24"/>
        </w:rPr>
        <w:t>to Monsant</w:t>
      </w:r>
      <w:r w:rsidR="4B052AA9" w:rsidRPr="7A054F69">
        <w:rPr>
          <w:rFonts w:ascii="Times New Roman" w:hAnsi="Times New Roman"/>
          <w:color w:val="000000" w:themeColor="text1"/>
          <w:sz w:val="24"/>
          <w:szCs w:val="24"/>
        </w:rPr>
        <w:t>o</w:t>
      </w:r>
      <w:r w:rsidRPr="7A054F69">
        <w:rPr>
          <w:rFonts w:ascii="Times New Roman" w:hAnsi="Times New Roman"/>
          <w:color w:val="000000" w:themeColor="text1"/>
          <w:sz w:val="24"/>
          <w:szCs w:val="24"/>
        </w:rPr>
        <w:t xml:space="preserve">: </w:t>
      </w:r>
    </w:p>
    <w:p w14:paraId="18AAD850" w14:textId="34E50DB6" w:rsidR="7A054F69" w:rsidRDefault="7A054F69" w:rsidP="7A054F69">
      <w:pPr>
        <w:jc w:val="both"/>
        <w:rPr>
          <w:color w:val="000000" w:themeColor="text1"/>
        </w:rPr>
      </w:pPr>
    </w:p>
    <w:p w14:paraId="7E02D59A" w14:textId="777C0AAE" w:rsidR="7A054F69" w:rsidRDefault="7A054F69" w:rsidP="7A054F69">
      <w:pPr>
        <w:pStyle w:val="ListParagraph"/>
        <w:numPr>
          <w:ilvl w:val="0"/>
          <w:numId w:val="20"/>
        </w:numPr>
        <w:rPr>
          <w:rFonts w:ascii="Times New Roman" w:hAnsi="Times New Roman"/>
          <w:b/>
          <w:bCs/>
        </w:rPr>
      </w:pPr>
      <w:r w:rsidRPr="7A054F69">
        <w:rPr>
          <w:rFonts w:ascii="Times New Roman" w:hAnsi="Times New Roman"/>
          <w:b/>
          <w:bCs/>
        </w:rPr>
        <w:t xml:space="preserve">AWS Design &amp; Migration </w:t>
      </w:r>
    </w:p>
    <w:p w14:paraId="7ED7FF80" w14:textId="3A3736FC" w:rsidR="7A054F69" w:rsidRDefault="7A054F69" w:rsidP="7A054F69">
      <w:pPr>
        <w:pStyle w:val="ListParagraph"/>
        <w:numPr>
          <w:ilvl w:val="1"/>
          <w:numId w:val="20"/>
        </w:numPr>
        <w:rPr>
          <w:rFonts w:ascii="Times New Roman" w:hAnsi="Times New Roman"/>
        </w:rPr>
      </w:pPr>
      <w:r w:rsidRPr="7A054F69">
        <w:rPr>
          <w:rFonts w:ascii="Times New Roman" w:hAnsi="Times New Roman"/>
        </w:rPr>
        <w:t>Configure IAM</w:t>
      </w:r>
    </w:p>
    <w:p w14:paraId="00C26C01" w14:textId="1DD3B2F5" w:rsidR="7A054F69" w:rsidRDefault="7A054F69" w:rsidP="7A054F69">
      <w:pPr>
        <w:pStyle w:val="ListParagraph"/>
        <w:numPr>
          <w:ilvl w:val="1"/>
          <w:numId w:val="20"/>
        </w:numPr>
      </w:pPr>
      <w:r w:rsidRPr="7A054F69">
        <w:rPr>
          <w:rFonts w:ascii="Times New Roman" w:hAnsi="Times New Roman"/>
        </w:rPr>
        <w:t>Design &amp; implement Account and VPC strategy</w:t>
      </w:r>
    </w:p>
    <w:p w14:paraId="0B1FE43B" w14:textId="72E8C2C6" w:rsidR="7A054F69" w:rsidRDefault="7A054F69" w:rsidP="7A054F69">
      <w:pPr>
        <w:pStyle w:val="ListParagraph"/>
        <w:numPr>
          <w:ilvl w:val="1"/>
          <w:numId w:val="20"/>
        </w:numPr>
      </w:pPr>
      <w:r w:rsidRPr="7A054F69">
        <w:rPr>
          <w:rFonts w:ascii="Times New Roman" w:hAnsi="Times New Roman"/>
        </w:rPr>
        <w:t>Setup and configure bastion host(s)</w:t>
      </w:r>
    </w:p>
    <w:p w14:paraId="52E20312" w14:textId="0ADFE274" w:rsidR="7A054F69" w:rsidRDefault="7A054F69" w:rsidP="7A054F69">
      <w:pPr>
        <w:pStyle w:val="ListParagraph"/>
        <w:numPr>
          <w:ilvl w:val="1"/>
          <w:numId w:val="20"/>
        </w:numPr>
      </w:pPr>
      <w:r w:rsidRPr="7A054F69">
        <w:rPr>
          <w:rFonts w:ascii="Times New Roman" w:hAnsi="Times New Roman"/>
        </w:rPr>
        <w:t>Migrate existing resources (S3, SNS, SQS, lambdas,</w:t>
      </w:r>
      <w:r w:rsidR="1435F48A" w:rsidRPr="7A054F69">
        <w:rPr>
          <w:rFonts w:ascii="Times New Roman" w:hAnsi="Times New Roman"/>
        </w:rPr>
        <w:t xml:space="preserve"> </w:t>
      </w:r>
      <w:r w:rsidRPr="7A054F69">
        <w:rPr>
          <w:rFonts w:ascii="Times New Roman" w:hAnsi="Times New Roman"/>
        </w:rPr>
        <w:t xml:space="preserve">API Gateway configs, </w:t>
      </w:r>
      <w:proofErr w:type="spellStart"/>
      <w:r w:rsidRPr="7A054F69">
        <w:rPr>
          <w:rFonts w:ascii="Times New Roman" w:hAnsi="Times New Roman"/>
        </w:rPr>
        <w:t>etc</w:t>
      </w:r>
      <w:proofErr w:type="spellEnd"/>
      <w:r w:rsidRPr="7A054F69">
        <w:rPr>
          <w:rFonts w:ascii="Times New Roman" w:hAnsi="Times New Roman"/>
        </w:rPr>
        <w:t>) from Legacy Monsanto AWS to newly designed AWS environment</w:t>
      </w:r>
    </w:p>
    <w:p w14:paraId="70794CBB" w14:textId="6DE9A4CA" w:rsidR="7A054F69" w:rsidRDefault="002670CA" w:rsidP="7A054F69">
      <w:pPr>
        <w:jc w:val="both"/>
        <w:rPr>
          <w:ins w:id="8" w:author="MITCHOM, GEORGE A [AG/1000]" w:date="2019-03-14T18:13:00Z"/>
          <w:color w:val="000000" w:themeColor="text1"/>
        </w:rPr>
      </w:pPr>
      <w:ins w:id="9" w:author="MITCHOM, GEORGE A [AG/1000]" w:date="2019-03-14T18:13:00Z">
        <w:r>
          <w:rPr>
            <w:color w:val="000000" w:themeColor="text1"/>
          </w:rPr>
          <w:t>Open Questions:</w:t>
        </w:r>
      </w:ins>
    </w:p>
    <w:p w14:paraId="2B07FD87" w14:textId="473F00C2" w:rsidR="002670CA" w:rsidRDefault="002670CA" w:rsidP="002670CA">
      <w:pPr>
        <w:pStyle w:val="ListParagraph"/>
        <w:numPr>
          <w:ilvl w:val="0"/>
          <w:numId w:val="23"/>
        </w:numPr>
        <w:jc w:val="both"/>
        <w:rPr>
          <w:ins w:id="10" w:author="MITCHOM, GEORGE A [AG/1000]" w:date="2019-03-14T19:09:00Z"/>
          <w:color w:val="000000" w:themeColor="text1"/>
        </w:rPr>
      </w:pPr>
      <w:ins w:id="11" w:author="MITCHOM, GEORGE A [AG/1000]" w:date="2019-03-14T18:13:00Z">
        <w:r w:rsidRPr="002670CA">
          <w:rPr>
            <w:color w:val="000000" w:themeColor="text1"/>
            <w:rPrChange w:id="12" w:author="MITCHOM, GEORGE A [AG/1000]" w:date="2019-03-14T18:15:00Z">
              <w:rPr/>
            </w:rPrChange>
          </w:rPr>
          <w:t xml:space="preserve">If we had guidance from </w:t>
        </w:r>
      </w:ins>
      <w:ins w:id="13" w:author="MITCHOM, GEORGE A [AG/1000]" w:date="2019-03-14T18:14:00Z">
        <w:r w:rsidRPr="002670CA">
          <w:rPr>
            <w:color w:val="000000" w:themeColor="text1"/>
            <w:rPrChange w:id="14" w:author="MITCHOM, GEORGE A [AG/1000]" w:date="2019-03-14T18:15:00Z">
              <w:rPr/>
            </w:rPrChange>
          </w:rPr>
          <w:t>cloud ops team, can we do this internally.</w:t>
        </w:r>
      </w:ins>
    </w:p>
    <w:p w14:paraId="570CEB0A" w14:textId="70CD2206" w:rsidR="00C22035" w:rsidRPr="002670CA" w:rsidRDefault="00C22035">
      <w:pPr>
        <w:pStyle w:val="ListParagraph"/>
        <w:numPr>
          <w:ilvl w:val="0"/>
          <w:numId w:val="23"/>
        </w:numPr>
        <w:jc w:val="both"/>
        <w:rPr>
          <w:color w:val="000000" w:themeColor="text1"/>
          <w:rPrChange w:id="15" w:author="MITCHOM, GEORGE A [AG/1000]" w:date="2019-03-14T18:15:00Z">
            <w:rPr/>
          </w:rPrChange>
        </w:rPr>
        <w:pPrChange w:id="16" w:author="MITCHOM, GEORGE A [AG/1000]" w:date="2019-03-14T18:15:00Z">
          <w:pPr>
            <w:jc w:val="both"/>
          </w:pPr>
        </w:pPrChange>
      </w:pPr>
      <w:ins w:id="17" w:author="MITCHOM, GEORGE A [AG/1000]" w:date="2019-03-14T19:09:00Z">
        <w:r>
          <w:rPr>
            <w:color w:val="000000" w:themeColor="text1"/>
          </w:rPr>
          <w:t xml:space="preserve">Does not mention implantation of  AWS infrastructure controls (ISO, </w:t>
        </w:r>
        <w:proofErr w:type="spellStart"/>
        <w:r>
          <w:rPr>
            <w:color w:val="000000" w:themeColor="text1"/>
          </w:rPr>
          <w:t>Cloudops</w:t>
        </w:r>
        <w:proofErr w:type="spellEnd"/>
        <w:r>
          <w:rPr>
            <w:color w:val="000000" w:themeColor="text1"/>
          </w:rPr>
          <w:t>).</w:t>
        </w:r>
      </w:ins>
    </w:p>
    <w:p w14:paraId="661A7CC7" w14:textId="77777777" w:rsidR="002B5910" w:rsidRPr="004E4D89" w:rsidRDefault="002B5910" w:rsidP="002B5910">
      <w:pPr>
        <w:pStyle w:val="ListParagraph"/>
        <w:numPr>
          <w:ilvl w:val="0"/>
          <w:numId w:val="20"/>
        </w:numPr>
        <w:rPr>
          <w:rFonts w:ascii="Times New Roman" w:hAnsi="Times New Roman"/>
          <w:b/>
          <w:bCs/>
        </w:rPr>
      </w:pPr>
      <w:r w:rsidRPr="004E4D89">
        <w:rPr>
          <w:rFonts w:ascii="Times New Roman" w:hAnsi="Times New Roman"/>
          <w:b/>
          <w:bCs/>
        </w:rPr>
        <w:t xml:space="preserve">App Container/ Serverless Epic </w:t>
      </w:r>
    </w:p>
    <w:p w14:paraId="2131BC41" w14:textId="077D6763" w:rsidR="002B5910" w:rsidRPr="004E4D89" w:rsidRDefault="7A054F69" w:rsidP="7A054F69">
      <w:pPr>
        <w:pStyle w:val="ListParagraph"/>
        <w:numPr>
          <w:ilvl w:val="1"/>
          <w:numId w:val="20"/>
        </w:numPr>
        <w:rPr>
          <w:rFonts w:ascii="Times New Roman" w:hAnsi="Times New Roman"/>
        </w:rPr>
      </w:pPr>
      <w:r w:rsidRPr="004E4D89">
        <w:rPr>
          <w:rFonts w:ascii="Times New Roman" w:hAnsi="Times New Roman"/>
        </w:rPr>
        <w:t xml:space="preserve">Create migration strategy for </w:t>
      </w:r>
      <w:proofErr w:type="spellStart"/>
      <w:r w:rsidRPr="004E4D89">
        <w:rPr>
          <w:rFonts w:ascii="Times New Roman" w:hAnsi="Times New Roman"/>
        </w:rPr>
        <w:t>CloudFoundry</w:t>
      </w:r>
      <w:proofErr w:type="spellEnd"/>
      <w:r w:rsidRPr="004E4D89">
        <w:rPr>
          <w:rFonts w:ascii="Times New Roman" w:hAnsi="Times New Roman"/>
        </w:rPr>
        <w:t xml:space="preserve"> &amp; AWS Lambdas to ECS with </w:t>
      </w:r>
      <w:proofErr w:type="spellStart"/>
      <w:r w:rsidRPr="004E4D89">
        <w:rPr>
          <w:rFonts w:ascii="Times New Roman" w:hAnsi="Times New Roman"/>
        </w:rPr>
        <w:t>Fargate</w:t>
      </w:r>
      <w:proofErr w:type="spellEnd"/>
      <w:r w:rsidR="56228798" w:rsidRPr="004E4D89">
        <w:rPr>
          <w:rFonts w:ascii="Times New Roman" w:hAnsi="Times New Roman"/>
        </w:rPr>
        <w:t xml:space="preserve"> </w:t>
      </w:r>
      <w:r w:rsidR="3AE2A373" w:rsidRPr="004E4D89">
        <w:rPr>
          <w:rFonts w:ascii="Times New Roman" w:hAnsi="Times New Roman"/>
        </w:rPr>
        <w:t>or similar solution</w:t>
      </w:r>
    </w:p>
    <w:p w14:paraId="0C0FDAEA" w14:textId="6AE926D8" w:rsidR="002B5910" w:rsidRPr="004E4D89" w:rsidRDefault="7A054F69" w:rsidP="7A054F69">
      <w:pPr>
        <w:pStyle w:val="ListParagraph"/>
        <w:numPr>
          <w:ilvl w:val="1"/>
          <w:numId w:val="20"/>
        </w:numPr>
        <w:rPr>
          <w:rFonts w:ascii="Times New Roman" w:hAnsi="Times New Roman"/>
        </w:rPr>
      </w:pPr>
      <w:r w:rsidRPr="004E4D89">
        <w:rPr>
          <w:rFonts w:ascii="Times New Roman" w:hAnsi="Times New Roman"/>
        </w:rPr>
        <w:t>Analysis of CI/CD tooling to integrate with ECS/</w:t>
      </w:r>
      <w:proofErr w:type="spellStart"/>
      <w:r w:rsidRPr="004E4D89">
        <w:rPr>
          <w:rFonts w:ascii="Times New Roman" w:hAnsi="Times New Roman"/>
        </w:rPr>
        <w:t>Fargate</w:t>
      </w:r>
      <w:proofErr w:type="spellEnd"/>
      <w:r w:rsidR="3AE2A373" w:rsidRPr="004E4D89">
        <w:rPr>
          <w:rFonts w:ascii="Times New Roman" w:hAnsi="Times New Roman"/>
        </w:rPr>
        <w:t xml:space="preserve"> or similar solution</w:t>
      </w:r>
    </w:p>
    <w:p w14:paraId="530CB41C" w14:textId="61A95DA7" w:rsidR="7A054F69" w:rsidRPr="004E4D89" w:rsidRDefault="7A054F69" w:rsidP="7A054F69">
      <w:pPr>
        <w:pStyle w:val="ListParagraph"/>
        <w:numPr>
          <w:ilvl w:val="1"/>
          <w:numId w:val="20"/>
        </w:numPr>
      </w:pPr>
      <w:r w:rsidRPr="004E4D89">
        <w:rPr>
          <w:rFonts w:ascii="Times New Roman" w:hAnsi="Times New Roman"/>
        </w:rPr>
        <w:t>Migrate front end services from Cloud Foundry to AWS</w:t>
      </w:r>
      <w:r w:rsidR="63A552ED" w:rsidRPr="004E4D89">
        <w:rPr>
          <w:rFonts w:ascii="Times New Roman" w:hAnsi="Times New Roman"/>
        </w:rPr>
        <w:t xml:space="preserve"> ECS o</w:t>
      </w:r>
      <w:r w:rsidR="1435F48A" w:rsidRPr="004E4D89">
        <w:rPr>
          <w:rFonts w:ascii="Times New Roman" w:hAnsi="Times New Roman"/>
        </w:rPr>
        <w:t>r mutually agreed upon solution</w:t>
      </w:r>
    </w:p>
    <w:p w14:paraId="4C30A7A8" w14:textId="6AAB1FE4" w:rsidR="7A054F69" w:rsidRDefault="7A054F69" w:rsidP="25AF9B1D">
      <w:pPr>
        <w:pStyle w:val="ListParagraph"/>
        <w:numPr>
          <w:ilvl w:val="1"/>
          <w:numId w:val="20"/>
        </w:numPr>
      </w:pPr>
      <w:r w:rsidRPr="004E4D89">
        <w:rPr>
          <w:rFonts w:ascii="Times New Roman" w:hAnsi="Times New Roman"/>
        </w:rPr>
        <w:t xml:space="preserve">Migrate </w:t>
      </w:r>
      <w:proofErr w:type="spellStart"/>
      <w:r w:rsidRPr="004E4D89">
        <w:rPr>
          <w:rFonts w:ascii="Times New Roman" w:hAnsi="Times New Roman"/>
        </w:rPr>
        <w:t>Cloudfront</w:t>
      </w:r>
      <w:proofErr w:type="spellEnd"/>
      <w:r w:rsidR="396F81EC" w:rsidRPr="7A054F69">
        <w:rPr>
          <w:rFonts w:ascii="Times New Roman" w:hAnsi="Times New Roman"/>
        </w:rPr>
        <w:t xml:space="preserve"> from legacy AWS environment to the new account st</w:t>
      </w:r>
      <w:r w:rsidR="25AF9B1D" w:rsidRPr="004E4D89">
        <w:rPr>
          <w:rFonts w:ascii="Times New Roman" w:hAnsi="Times New Roman"/>
        </w:rPr>
        <w:t>ructure</w:t>
      </w:r>
    </w:p>
    <w:p w14:paraId="0D93C7FC" w14:textId="43723E9B" w:rsidR="7A054F69" w:rsidRDefault="7A054F69" w:rsidP="7A054F69">
      <w:pPr>
        <w:pStyle w:val="ListParagraph"/>
        <w:numPr>
          <w:ilvl w:val="1"/>
          <w:numId w:val="20"/>
        </w:numPr>
      </w:pPr>
      <w:r w:rsidRPr="7A054F69">
        <w:rPr>
          <w:rFonts w:ascii="Times New Roman" w:hAnsi="Times New Roman"/>
        </w:rPr>
        <w:t>Setup and configure Service Discovery</w:t>
      </w:r>
    </w:p>
    <w:p w14:paraId="574DF98E" w14:textId="334FE170" w:rsidR="002B5910" w:rsidRDefault="002670CA" w:rsidP="002670CA">
      <w:pPr>
        <w:pStyle w:val="ListParagraph"/>
        <w:ind w:left="0"/>
        <w:rPr>
          <w:ins w:id="18" w:author="MITCHOM, GEORGE A [AG/1000]" w:date="2019-03-14T18:15:00Z"/>
          <w:rFonts w:ascii="Times New Roman" w:hAnsi="Times New Roman"/>
        </w:rPr>
      </w:pPr>
      <w:ins w:id="19" w:author="MITCHOM, GEORGE A [AG/1000]" w:date="2019-03-14T18:15:00Z">
        <w:r>
          <w:rPr>
            <w:rFonts w:ascii="Times New Roman" w:hAnsi="Times New Roman"/>
          </w:rPr>
          <w:t>Open Questions:</w:t>
        </w:r>
      </w:ins>
    </w:p>
    <w:p w14:paraId="1A8845C1" w14:textId="4D26CF20" w:rsidR="002670CA" w:rsidRDefault="002670CA" w:rsidP="002670CA">
      <w:pPr>
        <w:pStyle w:val="ListParagraph"/>
        <w:numPr>
          <w:ilvl w:val="0"/>
          <w:numId w:val="24"/>
        </w:numPr>
        <w:rPr>
          <w:ins w:id="20" w:author="MITCHOM, GEORGE A [AG/1000]" w:date="2019-03-14T18:16:00Z"/>
          <w:rFonts w:ascii="Times New Roman" w:hAnsi="Times New Roman"/>
        </w:rPr>
      </w:pPr>
      <w:ins w:id="21" w:author="MITCHOM, GEORGE A [AG/1000]" w:date="2019-03-14T18:15:00Z">
        <w:r>
          <w:rPr>
            <w:rFonts w:ascii="Times New Roman" w:hAnsi="Times New Roman"/>
          </w:rPr>
          <w:t xml:space="preserve">Only talks about migration strategy. Does not </w:t>
        </w:r>
      </w:ins>
      <w:ins w:id="22" w:author="MITCHOM, GEORGE A [AG/1000]" w:date="2019-03-14T18:16:00Z">
        <w:r>
          <w:rPr>
            <w:rFonts w:ascii="Times New Roman" w:hAnsi="Times New Roman"/>
          </w:rPr>
          <w:t>detail out the implementation of the container management system.</w:t>
        </w:r>
      </w:ins>
    </w:p>
    <w:p w14:paraId="64E4EDD1" w14:textId="19D294AE" w:rsidR="002670CA" w:rsidRDefault="002670CA" w:rsidP="002670CA">
      <w:pPr>
        <w:pStyle w:val="ListParagraph"/>
        <w:numPr>
          <w:ilvl w:val="0"/>
          <w:numId w:val="24"/>
        </w:numPr>
        <w:rPr>
          <w:ins w:id="23" w:author="MITCHOM, GEORGE A [AG/1000]" w:date="2019-03-14T18:17:00Z"/>
          <w:rFonts w:ascii="Times New Roman" w:hAnsi="Times New Roman"/>
        </w:rPr>
      </w:pPr>
      <w:ins w:id="24" w:author="MITCHOM, GEORGE A [AG/1000]" w:date="2019-03-14T18:16:00Z">
        <w:r>
          <w:rPr>
            <w:rFonts w:ascii="Times New Roman" w:hAnsi="Times New Roman"/>
          </w:rPr>
          <w:t xml:space="preserve">For CI/CD, only </w:t>
        </w:r>
        <w:proofErr w:type="spellStart"/>
        <w:r>
          <w:rPr>
            <w:rFonts w:ascii="Times New Roman" w:hAnsi="Times New Roman"/>
          </w:rPr>
          <w:t>commites</w:t>
        </w:r>
        <w:proofErr w:type="spellEnd"/>
        <w:r>
          <w:rPr>
            <w:rFonts w:ascii="Times New Roman" w:hAnsi="Times New Roman"/>
          </w:rPr>
          <w:t xml:space="preserve"> to analysis, does not detail out </w:t>
        </w:r>
        <w:proofErr w:type="spellStart"/>
        <w:r>
          <w:rPr>
            <w:rFonts w:ascii="Times New Roman" w:hAnsi="Times New Roman"/>
          </w:rPr>
          <w:t>implemetation</w:t>
        </w:r>
        <w:proofErr w:type="spellEnd"/>
        <w:r>
          <w:rPr>
            <w:rFonts w:ascii="Times New Roman" w:hAnsi="Times New Roman"/>
          </w:rPr>
          <w:t xml:space="preserve">. </w:t>
        </w:r>
      </w:ins>
    </w:p>
    <w:p w14:paraId="20C9D24A" w14:textId="241A5B51" w:rsidR="002670CA" w:rsidRPr="002670CA" w:rsidRDefault="002670CA">
      <w:pPr>
        <w:pStyle w:val="ListParagraph"/>
        <w:numPr>
          <w:ilvl w:val="0"/>
          <w:numId w:val="24"/>
        </w:numPr>
        <w:rPr>
          <w:rFonts w:ascii="Times New Roman" w:hAnsi="Times New Roman"/>
          <w:rPrChange w:id="25" w:author="MITCHOM, GEORGE A [AG/1000]" w:date="2019-03-14T18:22:00Z">
            <w:rPr/>
          </w:rPrChange>
        </w:rPr>
        <w:pPrChange w:id="26" w:author="MITCHOM, GEORGE A [AG/1000]" w:date="2019-03-14T18:22:00Z">
          <w:pPr>
            <w:pStyle w:val="ListParagraph"/>
            <w:ind w:left="1080"/>
          </w:pPr>
        </w:pPrChange>
      </w:pPr>
      <w:ins w:id="27" w:author="MITCHOM, GEORGE A [AG/1000]" w:date="2019-03-14T18:17:00Z">
        <w:r>
          <w:rPr>
            <w:rFonts w:ascii="Times New Roman" w:hAnsi="Times New Roman"/>
          </w:rPr>
          <w:t xml:space="preserve">For migration of CF to ECS with </w:t>
        </w:r>
        <w:proofErr w:type="spellStart"/>
        <w:r>
          <w:rPr>
            <w:rFonts w:ascii="Times New Roman" w:hAnsi="Times New Roman"/>
          </w:rPr>
          <w:t>fargate</w:t>
        </w:r>
        <w:proofErr w:type="spellEnd"/>
        <w:r>
          <w:rPr>
            <w:rFonts w:ascii="Times New Roman" w:hAnsi="Times New Roman"/>
          </w:rPr>
          <w:t xml:space="preserve"> it only speaks of front </w:t>
        </w:r>
        <w:proofErr w:type="spellStart"/>
        <w:r>
          <w:rPr>
            <w:rFonts w:ascii="Times New Roman" w:hAnsi="Times New Roman"/>
          </w:rPr>
          <w:t>ent</w:t>
        </w:r>
        <w:proofErr w:type="spellEnd"/>
        <w:r>
          <w:rPr>
            <w:rFonts w:ascii="Times New Roman" w:hAnsi="Times New Roman"/>
          </w:rPr>
          <w:t xml:space="preserve"> </w:t>
        </w:r>
        <w:proofErr w:type="spellStart"/>
        <w:r>
          <w:rPr>
            <w:rFonts w:ascii="Times New Roman" w:hAnsi="Times New Roman"/>
          </w:rPr>
          <w:t>serices</w:t>
        </w:r>
        <w:proofErr w:type="spellEnd"/>
        <w:r>
          <w:rPr>
            <w:rFonts w:ascii="Times New Roman" w:hAnsi="Times New Roman"/>
          </w:rPr>
          <w:t xml:space="preserve">, not backend </w:t>
        </w:r>
      </w:ins>
      <w:ins w:id="28" w:author="MITCHOM, GEORGE A [AG/1000]" w:date="2019-03-14T18:18:00Z">
        <w:r>
          <w:rPr>
            <w:rFonts w:ascii="Times New Roman" w:hAnsi="Times New Roman"/>
          </w:rPr>
          <w:t>services mention.</w:t>
        </w:r>
      </w:ins>
    </w:p>
    <w:p w14:paraId="656B9F6A" w14:textId="77777777" w:rsidR="002B5910" w:rsidRPr="002B5910" w:rsidRDefault="002B5910" w:rsidP="002B5910">
      <w:pPr>
        <w:pStyle w:val="ListParagraph"/>
        <w:numPr>
          <w:ilvl w:val="0"/>
          <w:numId w:val="20"/>
        </w:numPr>
        <w:rPr>
          <w:rFonts w:ascii="Times New Roman" w:hAnsi="Times New Roman"/>
          <w:b/>
          <w:bCs/>
        </w:rPr>
      </w:pPr>
      <w:r w:rsidRPr="002B5910">
        <w:rPr>
          <w:rFonts w:ascii="Times New Roman" w:hAnsi="Times New Roman"/>
          <w:b/>
          <w:bCs/>
        </w:rPr>
        <w:t xml:space="preserve">Database Services &amp; Compliance Epic </w:t>
      </w:r>
    </w:p>
    <w:p w14:paraId="6CCF95BF"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Develop and operationalize a strategy to move databases into net new AWS account</w:t>
      </w:r>
    </w:p>
    <w:p w14:paraId="72B0C455" w14:textId="77777777" w:rsidR="002B5910" w:rsidRPr="002B5910" w:rsidRDefault="002B5910" w:rsidP="002B5910">
      <w:pPr>
        <w:pStyle w:val="ListParagraph"/>
        <w:numPr>
          <w:ilvl w:val="2"/>
          <w:numId w:val="20"/>
        </w:numPr>
        <w:rPr>
          <w:rFonts w:ascii="Times New Roman" w:hAnsi="Times New Roman"/>
        </w:rPr>
      </w:pPr>
      <w:r w:rsidRPr="002B5910">
        <w:rPr>
          <w:rFonts w:ascii="Times New Roman" w:hAnsi="Times New Roman"/>
        </w:rPr>
        <w:t>Potential solutions - Snapshots, VCP Peering, Postgres dump/restore</w:t>
      </w:r>
    </w:p>
    <w:p w14:paraId="0268EC24" w14:textId="77777777" w:rsidR="002B5910" w:rsidRPr="002B5910" w:rsidRDefault="7A054F69" w:rsidP="002B5910">
      <w:pPr>
        <w:pStyle w:val="ListParagraph"/>
        <w:numPr>
          <w:ilvl w:val="1"/>
          <w:numId w:val="20"/>
        </w:numPr>
        <w:rPr>
          <w:rFonts w:ascii="Times New Roman" w:hAnsi="Times New Roman"/>
        </w:rPr>
      </w:pPr>
      <w:r w:rsidRPr="7A054F69">
        <w:rPr>
          <w:rFonts w:ascii="Times New Roman" w:hAnsi="Times New Roman"/>
        </w:rPr>
        <w:t>Supplier will review current processes and analyze for SOX compliance</w:t>
      </w:r>
    </w:p>
    <w:p w14:paraId="7ABEA7A3" w14:textId="3F7F5619" w:rsidR="7A054F69" w:rsidRDefault="7A054F69" w:rsidP="7A054F69">
      <w:pPr>
        <w:pStyle w:val="ListParagraph"/>
        <w:numPr>
          <w:ilvl w:val="1"/>
          <w:numId w:val="20"/>
        </w:numPr>
      </w:pPr>
      <w:r w:rsidRPr="7A054F69">
        <w:rPr>
          <w:rFonts w:ascii="Times New Roman" w:hAnsi="Times New Roman"/>
        </w:rPr>
        <w:t xml:space="preserve">Migrate </w:t>
      </w:r>
      <w:proofErr w:type="spellStart"/>
      <w:r w:rsidRPr="7A054F69">
        <w:rPr>
          <w:rFonts w:ascii="Times New Roman" w:hAnsi="Times New Roman"/>
        </w:rPr>
        <w:t>Elasticache</w:t>
      </w:r>
      <w:proofErr w:type="spellEnd"/>
      <w:r w:rsidRPr="7A054F69">
        <w:rPr>
          <w:rFonts w:ascii="Times New Roman" w:hAnsi="Times New Roman"/>
        </w:rPr>
        <w:t xml:space="preserve"> instances</w:t>
      </w:r>
      <w:r w:rsidR="22410348" w:rsidRPr="7A054F69">
        <w:rPr>
          <w:rFonts w:ascii="Times New Roman" w:hAnsi="Times New Roman"/>
        </w:rPr>
        <w:t xml:space="preserve"> from legacy environment to new AWS account structure</w:t>
      </w:r>
    </w:p>
    <w:p w14:paraId="2CDED7C3" w14:textId="3FF21193" w:rsidR="7A054F69" w:rsidRDefault="7A054F69" w:rsidP="7A054F69">
      <w:pPr>
        <w:pStyle w:val="ListParagraph"/>
        <w:numPr>
          <w:ilvl w:val="1"/>
          <w:numId w:val="20"/>
        </w:numPr>
      </w:pPr>
      <w:r w:rsidRPr="7A054F69">
        <w:rPr>
          <w:rFonts w:ascii="Times New Roman" w:hAnsi="Times New Roman"/>
        </w:rPr>
        <w:t>Analyze and implement an alternative for the current Event Store Database</w:t>
      </w:r>
    </w:p>
    <w:p w14:paraId="0E37CCEA" w14:textId="4130391C" w:rsidR="002B5910" w:rsidRDefault="002670CA" w:rsidP="002B5910">
      <w:pPr>
        <w:rPr>
          <w:ins w:id="29" w:author="MITCHOM, GEORGE A [AG/1000]" w:date="2019-03-14T18:22:00Z"/>
        </w:rPr>
      </w:pPr>
      <w:ins w:id="30" w:author="MITCHOM, GEORGE A [AG/1000]" w:date="2019-03-14T18:22:00Z">
        <w:r>
          <w:t>Open Questions:</w:t>
        </w:r>
      </w:ins>
    </w:p>
    <w:p w14:paraId="720BCA3A" w14:textId="190F6160" w:rsidR="002670CA" w:rsidRDefault="002670CA" w:rsidP="002670CA">
      <w:pPr>
        <w:pStyle w:val="ListParagraph"/>
        <w:numPr>
          <w:ilvl w:val="0"/>
          <w:numId w:val="25"/>
        </w:numPr>
        <w:rPr>
          <w:ins w:id="31" w:author="MITCHOM, GEORGE A [AG/1000]" w:date="2019-03-14T18:22:00Z"/>
        </w:rPr>
      </w:pPr>
      <w:ins w:id="32" w:author="MITCHOM, GEORGE A [AG/1000]" w:date="2019-03-14T18:22:00Z">
        <w:r>
          <w:lastRenderedPageBreak/>
          <w:t>Only strategy is mentioned, not implementation of solution</w:t>
        </w:r>
      </w:ins>
      <w:ins w:id="33" w:author="MITCHOM, GEORGE A [AG/1000]" w:date="2019-03-14T18:25:00Z">
        <w:r w:rsidR="00024C02">
          <w:t xml:space="preserve"> (in conjunction with </w:t>
        </w:r>
        <w:proofErr w:type="spellStart"/>
        <w:r w:rsidR="00024C02">
          <w:t>bayer</w:t>
        </w:r>
        <w:proofErr w:type="spellEnd"/>
        <w:r w:rsidR="00024C02">
          <w:t xml:space="preserve"> dev team)</w:t>
        </w:r>
      </w:ins>
      <w:ins w:id="34" w:author="MITCHOM, GEORGE A [AG/1000]" w:date="2019-03-14T18:22:00Z">
        <w:r>
          <w:t xml:space="preserve">. </w:t>
        </w:r>
      </w:ins>
    </w:p>
    <w:p w14:paraId="1DBFBD86" w14:textId="3B2B4008" w:rsidR="002670CA" w:rsidRDefault="002670CA" w:rsidP="002670CA">
      <w:pPr>
        <w:pStyle w:val="ListParagraph"/>
        <w:numPr>
          <w:ilvl w:val="0"/>
          <w:numId w:val="25"/>
        </w:numPr>
        <w:rPr>
          <w:ins w:id="35" w:author="MITCHOM, GEORGE A [AG/1000]" w:date="2019-03-14T18:26:00Z"/>
        </w:rPr>
      </w:pPr>
      <w:ins w:id="36" w:author="MITCHOM, GEORGE A [AG/1000]" w:date="2019-03-14T18:22:00Z">
        <w:r>
          <w:t>S</w:t>
        </w:r>
      </w:ins>
      <w:ins w:id="37" w:author="MITCHOM, GEORGE A [AG/1000]" w:date="2019-03-14T18:25:00Z">
        <w:r w:rsidR="00024C02">
          <w:t>O</w:t>
        </w:r>
      </w:ins>
      <w:ins w:id="38" w:author="MITCHOM, GEORGE A [AG/1000]" w:date="2019-03-14T18:26:00Z">
        <w:r w:rsidR="00024C02">
          <w:t xml:space="preserve">X controls only mentions a review, not implementation </w:t>
        </w:r>
      </w:ins>
    </w:p>
    <w:p w14:paraId="0544396B" w14:textId="77777777" w:rsidR="00024C02" w:rsidRPr="002B5910" w:rsidRDefault="00024C02">
      <w:pPr>
        <w:pStyle w:val="ListParagraph"/>
        <w:numPr>
          <w:ilvl w:val="0"/>
          <w:numId w:val="25"/>
        </w:numPr>
        <w:pPrChange w:id="39" w:author="MITCHOM, GEORGE A [AG/1000]" w:date="2019-03-14T18:22:00Z">
          <w:pPr/>
        </w:pPrChange>
      </w:pPr>
    </w:p>
    <w:p w14:paraId="0DBCEA74" w14:textId="77777777" w:rsidR="002B5910" w:rsidRPr="002B5910" w:rsidRDefault="002B5910" w:rsidP="002B5910">
      <w:pPr>
        <w:pStyle w:val="ListParagraph"/>
        <w:numPr>
          <w:ilvl w:val="0"/>
          <w:numId w:val="20"/>
        </w:numPr>
        <w:rPr>
          <w:rFonts w:ascii="Times New Roman" w:hAnsi="Times New Roman"/>
          <w:b/>
        </w:rPr>
      </w:pPr>
      <w:r w:rsidRPr="002B5910">
        <w:rPr>
          <w:rFonts w:ascii="Times New Roman" w:hAnsi="Times New Roman"/>
          <w:b/>
        </w:rPr>
        <w:t>Messaging Platform Epic</w:t>
      </w:r>
    </w:p>
    <w:p w14:paraId="237B2C86"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Perform analysis and make recommendations for refactoring from current Kafka instance to one or multiple of the following technologies:</w:t>
      </w:r>
    </w:p>
    <w:p w14:paraId="4767D5FD" w14:textId="77777777" w:rsidR="002B5910" w:rsidRPr="002B5910" w:rsidRDefault="002B5910" w:rsidP="002B5910">
      <w:pPr>
        <w:pStyle w:val="ListParagraph"/>
        <w:numPr>
          <w:ilvl w:val="2"/>
          <w:numId w:val="20"/>
        </w:numPr>
        <w:rPr>
          <w:rFonts w:ascii="Times New Roman" w:hAnsi="Times New Roman"/>
        </w:rPr>
      </w:pPr>
      <w:r w:rsidRPr="002B5910">
        <w:rPr>
          <w:rFonts w:ascii="Times New Roman" w:hAnsi="Times New Roman"/>
        </w:rPr>
        <w:t>AWS MKS</w:t>
      </w:r>
    </w:p>
    <w:p w14:paraId="7589256C" w14:textId="77777777" w:rsidR="002B5910" w:rsidRPr="002B5910" w:rsidRDefault="002B5910" w:rsidP="002B5910">
      <w:pPr>
        <w:pStyle w:val="ListParagraph"/>
        <w:numPr>
          <w:ilvl w:val="2"/>
          <w:numId w:val="20"/>
        </w:numPr>
        <w:rPr>
          <w:rFonts w:ascii="Times New Roman" w:hAnsi="Times New Roman"/>
        </w:rPr>
      </w:pPr>
      <w:r w:rsidRPr="002B5910">
        <w:rPr>
          <w:rFonts w:ascii="Times New Roman" w:hAnsi="Times New Roman"/>
        </w:rPr>
        <w:t>Confluent Kafka as a Service</w:t>
      </w:r>
    </w:p>
    <w:p w14:paraId="296D8A42" w14:textId="77777777" w:rsidR="002B5910" w:rsidRPr="002B5910" w:rsidRDefault="002B5910" w:rsidP="002B5910">
      <w:pPr>
        <w:pStyle w:val="ListParagraph"/>
        <w:numPr>
          <w:ilvl w:val="2"/>
          <w:numId w:val="20"/>
        </w:numPr>
        <w:rPr>
          <w:rFonts w:ascii="Times New Roman" w:hAnsi="Times New Roman"/>
        </w:rPr>
      </w:pPr>
      <w:r w:rsidRPr="002B5910">
        <w:rPr>
          <w:rFonts w:ascii="Times New Roman" w:hAnsi="Times New Roman"/>
        </w:rPr>
        <w:t>AWS Kinesis</w:t>
      </w:r>
    </w:p>
    <w:p w14:paraId="6A5DE0B6" w14:textId="77777777" w:rsidR="002B5910" w:rsidRPr="002B5910" w:rsidRDefault="002B5910" w:rsidP="002B5910">
      <w:pPr>
        <w:pStyle w:val="ListParagraph"/>
        <w:numPr>
          <w:ilvl w:val="2"/>
          <w:numId w:val="20"/>
        </w:numPr>
        <w:rPr>
          <w:rFonts w:ascii="Times New Roman" w:hAnsi="Times New Roman"/>
        </w:rPr>
      </w:pPr>
      <w:r w:rsidRPr="002B5910">
        <w:rPr>
          <w:rFonts w:ascii="Times New Roman" w:hAnsi="Times New Roman"/>
        </w:rPr>
        <w:t>Dedicated Kafka Instance</w:t>
      </w:r>
    </w:p>
    <w:p w14:paraId="2E82A50C" w14:textId="3CE90CE2" w:rsidR="002B5910" w:rsidRDefault="00024C02" w:rsidP="002B5910">
      <w:pPr>
        <w:rPr>
          <w:ins w:id="40" w:author="MITCHOM, GEORGE A [AG/1000]" w:date="2019-03-14T18:27:00Z"/>
        </w:rPr>
      </w:pPr>
      <w:ins w:id="41" w:author="MITCHOM, GEORGE A [AG/1000]" w:date="2019-03-14T18:26:00Z">
        <w:r>
          <w:t>Open Questions</w:t>
        </w:r>
      </w:ins>
    </w:p>
    <w:p w14:paraId="53A02180" w14:textId="720F08D1" w:rsidR="00024C02" w:rsidRPr="002B5910" w:rsidRDefault="00024C02">
      <w:pPr>
        <w:pStyle w:val="ListParagraph"/>
        <w:numPr>
          <w:ilvl w:val="0"/>
          <w:numId w:val="26"/>
        </w:numPr>
        <w:pPrChange w:id="42" w:author="MITCHOM, GEORGE A [AG/1000]" w:date="2019-03-14T18:27:00Z">
          <w:pPr/>
        </w:pPrChange>
      </w:pPr>
      <w:ins w:id="43" w:author="MITCHOM, GEORGE A [AG/1000]" w:date="2019-03-14T18:28:00Z">
        <w:r>
          <w:t xml:space="preserve">Bayer is confident AWM MKS is the solution. Need Slalom to help implement and </w:t>
        </w:r>
      </w:ins>
      <w:ins w:id="44" w:author="MITCHOM, GEORGE A [AG/1000]" w:date="2019-03-14T18:29:00Z">
        <w:r>
          <w:t xml:space="preserve">integration with Bayer services as well as migration of data from current </w:t>
        </w:r>
        <w:proofErr w:type="spellStart"/>
        <w:r>
          <w:t>kafka</w:t>
        </w:r>
        <w:proofErr w:type="spellEnd"/>
        <w:r>
          <w:t xml:space="preserve"> instance.</w:t>
        </w:r>
      </w:ins>
      <w:ins w:id="45" w:author="MITCHOM, GEORGE A [AG/1000]" w:date="2019-03-14T18:28:00Z">
        <w:r>
          <w:t xml:space="preserve"> </w:t>
        </w:r>
      </w:ins>
    </w:p>
    <w:p w14:paraId="65028BA8" w14:textId="77777777" w:rsidR="002B5910" w:rsidRPr="002B5910" w:rsidRDefault="002B5910" w:rsidP="002B5910">
      <w:pPr>
        <w:pStyle w:val="ListParagraph"/>
        <w:numPr>
          <w:ilvl w:val="0"/>
          <w:numId w:val="20"/>
        </w:numPr>
        <w:rPr>
          <w:rFonts w:ascii="Times New Roman" w:hAnsi="Times New Roman"/>
          <w:b/>
          <w:bCs/>
        </w:rPr>
      </w:pPr>
      <w:r w:rsidRPr="002B5910">
        <w:rPr>
          <w:rFonts w:ascii="Times New Roman" w:hAnsi="Times New Roman"/>
          <w:b/>
          <w:bCs/>
        </w:rPr>
        <w:t>API Management Epic</w:t>
      </w:r>
    </w:p>
    <w:p w14:paraId="2DB4A51E" w14:textId="6070778B"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Evaluate, plan and design move from Bayer’s A</w:t>
      </w:r>
      <w:r w:rsidR="22410348" w:rsidRPr="002B5910">
        <w:rPr>
          <w:rFonts w:ascii="Times New Roman" w:hAnsi="Times New Roman"/>
        </w:rPr>
        <w:t>k</w:t>
      </w:r>
      <w:r w:rsidRPr="002B5910">
        <w:rPr>
          <w:rFonts w:ascii="Times New Roman" w:hAnsi="Times New Roman"/>
        </w:rPr>
        <w:t>ana/Ocelot to independent instances</w:t>
      </w:r>
    </w:p>
    <w:p w14:paraId="062F37C2"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Evaluate API Gateway and Ping integration</w:t>
      </w:r>
    </w:p>
    <w:p w14:paraId="5C7AC85E"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Setup proof of concept of NGINX+</w:t>
      </w:r>
    </w:p>
    <w:p w14:paraId="6D65B582" w14:textId="45D24059" w:rsidR="002B5910" w:rsidRDefault="00024C02" w:rsidP="00024C02">
      <w:pPr>
        <w:rPr>
          <w:ins w:id="46" w:author="MITCHOM, GEORGE A [AG/1000]" w:date="2019-03-14T18:29:00Z"/>
          <w:bCs/>
        </w:rPr>
      </w:pPr>
      <w:ins w:id="47" w:author="MITCHOM, GEORGE A [AG/1000]" w:date="2019-03-14T18:28:00Z">
        <w:r>
          <w:rPr>
            <w:bCs/>
          </w:rPr>
          <w:t>Open Questions</w:t>
        </w:r>
      </w:ins>
    </w:p>
    <w:p w14:paraId="2DFB6B14" w14:textId="7E949265" w:rsidR="00024C02" w:rsidRDefault="00024C02" w:rsidP="00024C02">
      <w:pPr>
        <w:rPr>
          <w:ins w:id="48" w:author="MITCHOM, GEORGE A [AG/1000]" w:date="2019-03-14T18:32:00Z"/>
          <w:bCs/>
        </w:rPr>
      </w:pPr>
      <w:ins w:id="49" w:author="MITCHOM, GEORGE A [AG/1000]" w:date="2019-03-14T18:29:00Z">
        <w:r>
          <w:rPr>
            <w:bCs/>
          </w:rPr>
          <w:t xml:space="preserve">1. </w:t>
        </w:r>
      </w:ins>
      <w:ins w:id="50" w:author="MITCHOM, GEORGE A [AG/1000]" w:date="2019-03-14T18:30:00Z">
        <w:r>
          <w:rPr>
            <w:bCs/>
          </w:rPr>
          <w:t>Analysis of alternat</w:t>
        </w:r>
      </w:ins>
      <w:ins w:id="51" w:author="MITCHOM, GEORGE A [AG/1000]" w:date="2019-03-14T18:31:00Z">
        <w:r>
          <w:rPr>
            <w:bCs/>
          </w:rPr>
          <w:t>ives should only occur if the use of</w:t>
        </w:r>
      </w:ins>
      <w:ins w:id="52" w:author="MITCHOM, GEORGE A [AG/1000]" w:date="2019-03-14T18:30:00Z">
        <w:r>
          <w:rPr>
            <w:bCs/>
          </w:rPr>
          <w:t xml:space="preserve"> API Gateway</w:t>
        </w:r>
      </w:ins>
      <w:ins w:id="53" w:author="MITCHOM, GEORGE A [AG/1000]" w:date="2019-03-14T18:31:00Z">
        <w:r>
          <w:rPr>
            <w:bCs/>
          </w:rPr>
          <w:t xml:space="preserve"> does not work as expected.</w:t>
        </w:r>
      </w:ins>
    </w:p>
    <w:p w14:paraId="24C13058" w14:textId="707A87BB" w:rsidR="00024C02" w:rsidRPr="00024C02" w:rsidRDefault="00024C02">
      <w:pPr>
        <w:rPr>
          <w:bCs/>
          <w:rPrChange w:id="54" w:author="MITCHOM, GEORGE A [AG/1000]" w:date="2019-03-14T18:28:00Z">
            <w:rPr>
              <w:b/>
              <w:bCs/>
            </w:rPr>
          </w:rPrChange>
        </w:rPr>
        <w:pPrChange w:id="55" w:author="MITCHOM, GEORGE A [AG/1000]" w:date="2019-03-14T18:30:00Z">
          <w:pPr>
            <w:ind w:left="720"/>
          </w:pPr>
        </w:pPrChange>
      </w:pPr>
      <w:ins w:id="56" w:author="MITCHOM, GEORGE A [AG/1000]" w:date="2019-03-14T18:32:00Z">
        <w:r>
          <w:rPr>
            <w:bCs/>
          </w:rPr>
          <w:t xml:space="preserve">2. </w:t>
        </w:r>
        <w:bookmarkStart w:id="57" w:name="OLE_LINK3"/>
        <w:bookmarkStart w:id="58" w:name="OLE_LINK4"/>
        <w:r>
          <w:rPr>
            <w:bCs/>
          </w:rPr>
          <w:t>Only speaks of evaluation, does not commit to implementation and migration.</w:t>
        </w:r>
      </w:ins>
    </w:p>
    <w:bookmarkEnd w:id="57"/>
    <w:bookmarkEnd w:id="58"/>
    <w:p w14:paraId="71F123A0" w14:textId="77777777" w:rsidR="002B5910" w:rsidRPr="002B5910" w:rsidRDefault="002B5910" w:rsidP="002B5910">
      <w:pPr>
        <w:pStyle w:val="ListParagraph"/>
        <w:numPr>
          <w:ilvl w:val="0"/>
          <w:numId w:val="20"/>
        </w:numPr>
        <w:rPr>
          <w:rFonts w:ascii="Times New Roman" w:hAnsi="Times New Roman"/>
          <w:b/>
        </w:rPr>
      </w:pPr>
      <w:r w:rsidRPr="002B5910">
        <w:rPr>
          <w:rFonts w:ascii="Times New Roman" w:hAnsi="Times New Roman"/>
          <w:b/>
        </w:rPr>
        <w:t>Secrets Management Epic</w:t>
      </w:r>
    </w:p>
    <w:p w14:paraId="4AF0A470"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 xml:space="preserve">Conduct discovery and analysis on current Vault implementation and make recommendations for replacing </w:t>
      </w:r>
      <w:proofErr w:type="spellStart"/>
      <w:r w:rsidRPr="002B5910">
        <w:rPr>
          <w:rFonts w:ascii="Times New Roman" w:hAnsi="Times New Roman"/>
        </w:rPr>
        <w:t>Jumpbox</w:t>
      </w:r>
      <w:proofErr w:type="spellEnd"/>
      <w:r w:rsidRPr="002B5910">
        <w:rPr>
          <w:rFonts w:ascii="Times New Roman" w:hAnsi="Times New Roman"/>
        </w:rPr>
        <w:t xml:space="preserve"> and Secrets storage</w:t>
      </w:r>
    </w:p>
    <w:p w14:paraId="0CE14B83" w14:textId="699FE505"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Integration testing with AWS Secret Manager to ensure rotation of keys between VCT and POD platforms</w:t>
      </w:r>
      <w:ins w:id="59" w:author="MITCHOM, GEORGE A [AG/1000]" w:date="2019-03-14T18:35:00Z">
        <w:r w:rsidR="00900800">
          <w:rPr>
            <w:rFonts w:ascii="Times New Roman" w:hAnsi="Times New Roman"/>
          </w:rPr>
          <w:t xml:space="preserve"> &lt;- this needs to detail the setup for key rotation for secret management cr</w:t>
        </w:r>
      </w:ins>
      <w:ins w:id="60" w:author="MITCHOM, GEORGE A [AG/1000]" w:date="2019-03-14T18:36:00Z">
        <w:r w:rsidR="00900800">
          <w:rPr>
            <w:rFonts w:ascii="Times New Roman" w:hAnsi="Times New Roman"/>
          </w:rPr>
          <w:t xml:space="preserve">edentials. </w:t>
        </w:r>
      </w:ins>
    </w:p>
    <w:p w14:paraId="3A1A8681" w14:textId="77777777" w:rsidR="002B5910" w:rsidRPr="002B5910" w:rsidRDefault="7A054F69" w:rsidP="7A054F69">
      <w:pPr>
        <w:pStyle w:val="ListParagraph"/>
        <w:numPr>
          <w:ilvl w:val="1"/>
          <w:numId w:val="20"/>
        </w:numPr>
        <w:rPr>
          <w:rFonts w:ascii="Times New Roman" w:hAnsi="Times New Roman"/>
        </w:rPr>
      </w:pPr>
      <w:r w:rsidRPr="7A054F69">
        <w:rPr>
          <w:rFonts w:ascii="Times New Roman" w:hAnsi="Times New Roman"/>
        </w:rPr>
        <w:t xml:space="preserve">Build test environment to support </w:t>
      </w:r>
      <w:proofErr w:type="spellStart"/>
      <w:r w:rsidRPr="7A054F69">
        <w:rPr>
          <w:rFonts w:ascii="Times New Roman" w:hAnsi="Times New Roman"/>
        </w:rPr>
        <w:t>jumpbox</w:t>
      </w:r>
      <w:proofErr w:type="spellEnd"/>
      <w:r w:rsidRPr="7A054F69">
        <w:rPr>
          <w:rFonts w:ascii="Times New Roman" w:hAnsi="Times New Roman"/>
        </w:rPr>
        <w:t xml:space="preserve"> and rotation of keys</w:t>
      </w:r>
    </w:p>
    <w:p w14:paraId="6114AECF" w14:textId="6F757D92" w:rsidR="7A054F69" w:rsidRPr="008E74C4" w:rsidRDefault="7A054F69" w:rsidP="7A054F69">
      <w:pPr>
        <w:pStyle w:val="ListParagraph"/>
        <w:numPr>
          <w:ilvl w:val="1"/>
          <w:numId w:val="20"/>
        </w:numPr>
      </w:pPr>
      <w:r w:rsidRPr="7A054F69">
        <w:rPr>
          <w:rFonts w:ascii="Times New Roman" w:hAnsi="Times New Roman"/>
        </w:rPr>
        <w:t>Develop Database credential rotation automation</w:t>
      </w:r>
    </w:p>
    <w:p w14:paraId="68FD71E0" w14:textId="77777777" w:rsidR="00F9700D" w:rsidRPr="00F9700D" w:rsidRDefault="00F9700D" w:rsidP="00F9700D">
      <w:pPr>
        <w:pStyle w:val="ListParagraph"/>
        <w:numPr>
          <w:ilvl w:val="1"/>
          <w:numId w:val="20"/>
        </w:numPr>
      </w:pPr>
      <w:r w:rsidRPr="00F9700D">
        <w:t>Implement AWS SSM Parameter Store or similar solution</w:t>
      </w:r>
    </w:p>
    <w:p w14:paraId="095F34F7" w14:textId="582E3125" w:rsidR="00F9700D" w:rsidRDefault="00024C02" w:rsidP="00024C02">
      <w:pPr>
        <w:pStyle w:val="ListParagraph"/>
        <w:ind w:left="0"/>
        <w:rPr>
          <w:ins w:id="61" w:author="MITCHOM, GEORGE A [AG/1000]" w:date="2019-03-14T18:33:00Z"/>
        </w:rPr>
      </w:pPr>
      <w:ins w:id="62" w:author="MITCHOM, GEORGE A [AG/1000]" w:date="2019-03-14T18:32:00Z">
        <w:r>
          <w:t>Open Questions</w:t>
        </w:r>
      </w:ins>
    </w:p>
    <w:p w14:paraId="7F202BFC" w14:textId="21345CFD" w:rsidR="00024C02" w:rsidRPr="00900800" w:rsidRDefault="00024C02">
      <w:pPr>
        <w:pStyle w:val="ListParagraph"/>
        <w:numPr>
          <w:ilvl w:val="0"/>
          <w:numId w:val="27"/>
        </w:numPr>
        <w:rPr>
          <w:bCs/>
        </w:rPr>
        <w:pPrChange w:id="63" w:author="MITCHOM, GEORGE A [AG/1000]" w:date="2019-03-14T18:34:00Z">
          <w:pPr>
            <w:pStyle w:val="ListParagraph"/>
            <w:ind w:left="2160"/>
          </w:pPr>
        </w:pPrChange>
      </w:pPr>
      <w:ins w:id="64" w:author="MITCHOM, GEORGE A [AG/1000]" w:date="2019-03-14T18:33:00Z">
        <w:r w:rsidRPr="00024C02">
          <w:rPr>
            <w:bCs/>
          </w:rPr>
          <w:t>Only speaks of evaluation, does not commit to implementation and migration.</w:t>
        </w:r>
      </w:ins>
    </w:p>
    <w:p w14:paraId="26A6D942" w14:textId="77777777" w:rsidR="002B5910" w:rsidRPr="002B5910" w:rsidRDefault="002B5910" w:rsidP="002B5910">
      <w:pPr>
        <w:rPr>
          <w:b/>
          <w:bCs/>
        </w:rPr>
      </w:pPr>
    </w:p>
    <w:p w14:paraId="69E97D02" w14:textId="77777777" w:rsidR="002B5910" w:rsidRPr="002B5910" w:rsidRDefault="002B5910" w:rsidP="002B5910">
      <w:pPr>
        <w:pStyle w:val="ListParagraph"/>
        <w:numPr>
          <w:ilvl w:val="0"/>
          <w:numId w:val="20"/>
        </w:numPr>
        <w:rPr>
          <w:rFonts w:ascii="Times New Roman" w:hAnsi="Times New Roman"/>
          <w:b/>
        </w:rPr>
      </w:pPr>
      <w:r w:rsidRPr="002B5910">
        <w:rPr>
          <w:rFonts w:ascii="Times New Roman" w:hAnsi="Times New Roman"/>
          <w:b/>
        </w:rPr>
        <w:t>Identity and Access Management Epic</w:t>
      </w:r>
    </w:p>
    <w:p w14:paraId="3D6DB33B"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Develop tool migration plan from Bayer Ping to a “cost per use” based solution that supports OAuth2 and SAML such as AWS Cognito</w:t>
      </w:r>
    </w:p>
    <w:p w14:paraId="3481C1CA" w14:textId="55F71B16"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Develop requirements matrix for SOX compliance</w:t>
      </w:r>
      <w:ins w:id="65" w:author="MITCHOM, GEORGE A [AG/1000]" w:date="2019-03-14T18:37:00Z">
        <w:r w:rsidR="00900800">
          <w:rPr>
            <w:rFonts w:ascii="Times New Roman" w:hAnsi="Times New Roman"/>
          </w:rPr>
          <w:t xml:space="preserve"> &lt;- what does this mean?</w:t>
        </w:r>
      </w:ins>
    </w:p>
    <w:p w14:paraId="70F436AD" w14:textId="77777777" w:rsidR="002B5910" w:rsidRPr="002B5910" w:rsidRDefault="7A054F69" w:rsidP="002B5910">
      <w:pPr>
        <w:pStyle w:val="ListParagraph"/>
        <w:numPr>
          <w:ilvl w:val="1"/>
          <w:numId w:val="20"/>
        </w:numPr>
        <w:rPr>
          <w:rFonts w:ascii="Times New Roman" w:hAnsi="Times New Roman"/>
        </w:rPr>
      </w:pPr>
      <w:r w:rsidRPr="7A054F69">
        <w:rPr>
          <w:rFonts w:ascii="Times New Roman" w:hAnsi="Times New Roman"/>
        </w:rPr>
        <w:t>Design RBAC and group authentication policies/controls</w:t>
      </w:r>
    </w:p>
    <w:p w14:paraId="2E992959" w14:textId="659C766F" w:rsidR="7A054F69" w:rsidRDefault="7A054F69" w:rsidP="7A054F69">
      <w:pPr>
        <w:pStyle w:val="ListParagraph"/>
        <w:numPr>
          <w:ilvl w:val="1"/>
          <w:numId w:val="20"/>
        </w:numPr>
      </w:pPr>
      <w:r w:rsidRPr="7A054F69">
        <w:rPr>
          <w:rFonts w:ascii="Times New Roman" w:hAnsi="Times New Roman"/>
        </w:rPr>
        <w:t>Implement an entitlement management solution to replace existing Value Capture solution</w:t>
      </w:r>
    </w:p>
    <w:p w14:paraId="02FB293C" w14:textId="5C811C60" w:rsidR="7A054F69" w:rsidRDefault="7A054F69" w:rsidP="7A054F69">
      <w:pPr>
        <w:pStyle w:val="ListParagraph"/>
        <w:numPr>
          <w:ilvl w:val="2"/>
          <w:numId w:val="20"/>
        </w:numPr>
      </w:pPr>
      <w:r w:rsidRPr="7A054F69">
        <w:rPr>
          <w:rFonts w:ascii="Times New Roman" w:hAnsi="Times New Roman"/>
        </w:rPr>
        <w:t>Integrate into new IDM</w:t>
      </w:r>
    </w:p>
    <w:p w14:paraId="5CD25729" w14:textId="5776A98E" w:rsidR="7A054F69" w:rsidRDefault="7A054F69">
      <w:pPr>
        <w:pStyle w:val="ListParagraph"/>
        <w:numPr>
          <w:ilvl w:val="2"/>
          <w:numId w:val="20"/>
        </w:numPr>
      </w:pPr>
      <w:r w:rsidRPr="7A054F69">
        <w:rPr>
          <w:rFonts w:ascii="Times New Roman" w:hAnsi="Times New Roman"/>
        </w:rPr>
        <w:t xml:space="preserve">Migrate legacy entitlements to new </w:t>
      </w:r>
      <w:r w:rsidR="63D9F2B4" w:rsidRPr="7A054F69">
        <w:rPr>
          <w:rFonts w:ascii="Times New Roman" w:hAnsi="Times New Roman"/>
        </w:rPr>
        <w:t>account structure</w:t>
      </w:r>
    </w:p>
    <w:p w14:paraId="51581407" w14:textId="10739A5F" w:rsidR="7A054F69" w:rsidRDefault="7A054F69" w:rsidP="7A054F69">
      <w:pPr>
        <w:pStyle w:val="ListParagraph"/>
        <w:numPr>
          <w:ilvl w:val="2"/>
          <w:numId w:val="20"/>
        </w:numPr>
      </w:pPr>
      <w:r w:rsidRPr="7A054F69">
        <w:rPr>
          <w:rFonts w:ascii="Times New Roman" w:hAnsi="Times New Roman"/>
        </w:rPr>
        <w:t xml:space="preserve">Legacy integration </w:t>
      </w:r>
      <w:r w:rsidR="63A552ED" w:rsidRPr="7A054F69">
        <w:rPr>
          <w:rFonts w:ascii="Times New Roman" w:hAnsi="Times New Roman"/>
        </w:rPr>
        <w:t xml:space="preserve">support </w:t>
      </w:r>
      <w:r w:rsidRPr="7A054F69">
        <w:rPr>
          <w:rFonts w:ascii="Times New Roman" w:hAnsi="Times New Roman"/>
        </w:rPr>
        <w:t>with SAML until cutover</w:t>
      </w:r>
      <w:ins w:id="66" w:author="MITCHOM, GEORGE A [AG/1000]" w:date="2019-03-14T18:42:00Z">
        <w:r w:rsidR="00900800">
          <w:rPr>
            <w:rFonts w:ascii="Times New Roman" w:hAnsi="Times New Roman"/>
          </w:rPr>
          <w:t xml:space="preserve"> &lt;-what does this mean?</w:t>
        </w:r>
      </w:ins>
    </w:p>
    <w:p w14:paraId="7316B4E8" w14:textId="3D3C7D88" w:rsidR="7A054F69" w:rsidRDefault="7A054F69" w:rsidP="7A054F69">
      <w:pPr>
        <w:pStyle w:val="ListParagraph"/>
        <w:numPr>
          <w:ilvl w:val="1"/>
          <w:numId w:val="20"/>
        </w:numPr>
      </w:pPr>
      <w:r w:rsidRPr="7A054F69">
        <w:rPr>
          <w:rFonts w:ascii="Times New Roman" w:hAnsi="Times New Roman"/>
        </w:rPr>
        <w:t xml:space="preserve">Develop a migration strategy to migrate users from Ping to Cognito </w:t>
      </w:r>
      <w:r w:rsidR="4B4D4BAA" w:rsidRPr="7A054F69">
        <w:rPr>
          <w:rFonts w:ascii="Times New Roman" w:hAnsi="Times New Roman"/>
        </w:rPr>
        <w:t>or like solution</w:t>
      </w:r>
    </w:p>
    <w:p w14:paraId="63E271F2" w14:textId="49ABAF93" w:rsidR="002B5910" w:rsidRDefault="00900800" w:rsidP="002B5910">
      <w:pPr>
        <w:rPr>
          <w:ins w:id="67" w:author="MITCHOM, GEORGE A [AG/1000]" w:date="2019-03-14T18:36:00Z"/>
        </w:rPr>
      </w:pPr>
      <w:bookmarkStart w:id="68" w:name="OLE_LINK5"/>
      <w:bookmarkStart w:id="69" w:name="OLE_LINK6"/>
      <w:bookmarkStart w:id="70" w:name="OLE_LINK7"/>
      <w:ins w:id="71" w:author="MITCHOM, GEORGE A [AG/1000]" w:date="2019-03-14T18:36:00Z">
        <w:r>
          <w:lastRenderedPageBreak/>
          <w:t>Open Questions:</w:t>
        </w:r>
      </w:ins>
    </w:p>
    <w:p w14:paraId="49ADE8BD" w14:textId="18A41F31" w:rsidR="00900800" w:rsidRDefault="00D162D0" w:rsidP="00900800">
      <w:pPr>
        <w:pStyle w:val="ListParagraph"/>
        <w:numPr>
          <w:ilvl w:val="0"/>
          <w:numId w:val="28"/>
        </w:numPr>
        <w:rPr>
          <w:ins w:id="72" w:author="MITCHOM, GEORGE A [AG/1000]" w:date="2019-03-14T18:36:00Z"/>
          <w:bCs/>
        </w:rPr>
      </w:pPr>
      <w:ins w:id="73" w:author="MITCHOM, GEORGE A [AG/1000]" w:date="2019-03-14T18:57:00Z">
        <w:r>
          <w:rPr>
            <w:bCs/>
          </w:rPr>
          <w:t xml:space="preserve">Points 1 and 5 </w:t>
        </w:r>
      </w:ins>
      <w:ins w:id="74" w:author="MITCHOM, GEORGE A [AG/1000]" w:date="2019-03-14T18:36:00Z">
        <w:r w:rsidR="00900800" w:rsidRPr="00900800">
          <w:rPr>
            <w:bCs/>
          </w:rPr>
          <w:t>Only speaks of evaluation, does not commit to implementation and migration.</w:t>
        </w:r>
      </w:ins>
    </w:p>
    <w:bookmarkEnd w:id="68"/>
    <w:bookmarkEnd w:id="69"/>
    <w:bookmarkEnd w:id="70"/>
    <w:p w14:paraId="7BD40369" w14:textId="6872B2EB" w:rsidR="00900800" w:rsidRPr="00900800" w:rsidRDefault="00900800">
      <w:pPr>
        <w:pStyle w:val="ListParagraph"/>
        <w:numPr>
          <w:ilvl w:val="0"/>
          <w:numId w:val="28"/>
        </w:numPr>
        <w:rPr>
          <w:ins w:id="75" w:author="MITCHOM, GEORGE A [AG/1000]" w:date="2019-03-14T18:37:00Z"/>
          <w:bCs/>
        </w:rPr>
        <w:pPrChange w:id="76" w:author="MITCHOM, GEORGE A [AG/1000]" w:date="2019-03-14T18:37:00Z">
          <w:pPr/>
        </w:pPrChange>
      </w:pPr>
      <w:ins w:id="77" w:author="MITCHOM, GEORGE A [AG/1000]" w:date="2019-03-14T18:37:00Z">
        <w:r w:rsidRPr="00900800">
          <w:rPr>
            <w:bCs/>
          </w:rPr>
          <w:t>RBAC Only speaks of evaluation, does not commit to implementation and migration.</w:t>
        </w:r>
      </w:ins>
    </w:p>
    <w:p w14:paraId="63291CB5" w14:textId="3A791474" w:rsidR="00900800" w:rsidRPr="00900800" w:rsidRDefault="00900800">
      <w:pPr>
        <w:pStyle w:val="ListParagraph"/>
        <w:numPr>
          <w:ilvl w:val="0"/>
          <w:numId w:val="28"/>
        </w:numPr>
        <w:rPr>
          <w:ins w:id="78" w:author="MITCHOM, GEORGE A [AG/1000]" w:date="2019-03-14T18:36:00Z"/>
          <w:bCs/>
        </w:rPr>
        <w:pPrChange w:id="79" w:author="MITCHOM, GEORGE A [AG/1000]" w:date="2019-03-14T18:36:00Z">
          <w:pPr/>
        </w:pPrChange>
      </w:pPr>
      <w:ins w:id="80" w:author="MITCHOM, GEORGE A [AG/1000]" w:date="2019-03-14T18:45:00Z">
        <w:r>
          <w:rPr>
            <w:bCs/>
          </w:rPr>
          <w:t xml:space="preserve">Need ability to federate identity </w:t>
        </w:r>
      </w:ins>
      <w:ins w:id="81" w:author="MITCHOM, GEORGE A [AG/1000]" w:date="2019-03-14T18:56:00Z">
        <w:r w:rsidR="00980E80">
          <w:rPr>
            <w:bCs/>
          </w:rPr>
          <w:t xml:space="preserve">from new </w:t>
        </w:r>
        <w:r w:rsidR="00D162D0">
          <w:rPr>
            <w:bCs/>
          </w:rPr>
          <w:t>system to existing value capture system</w:t>
        </w:r>
      </w:ins>
      <w:ins w:id="82" w:author="MITCHOM, GEORGE A [AG/1000]" w:date="2019-03-14T18:45:00Z">
        <w:r>
          <w:rPr>
            <w:bCs/>
          </w:rPr>
          <w:t>.</w:t>
        </w:r>
      </w:ins>
    </w:p>
    <w:p w14:paraId="5A7B7D15" w14:textId="4A4B66A7" w:rsidR="00900800" w:rsidRPr="002B5910" w:rsidRDefault="00900800" w:rsidP="002B5910"/>
    <w:p w14:paraId="013A4EB9" w14:textId="77777777" w:rsidR="002B5910" w:rsidRPr="002B5910" w:rsidRDefault="002B5910" w:rsidP="002B5910">
      <w:pPr>
        <w:pStyle w:val="ListParagraph"/>
        <w:numPr>
          <w:ilvl w:val="0"/>
          <w:numId w:val="20"/>
        </w:numPr>
        <w:rPr>
          <w:rFonts w:ascii="Times New Roman" w:hAnsi="Times New Roman"/>
          <w:b/>
        </w:rPr>
      </w:pPr>
      <w:r w:rsidRPr="002B5910">
        <w:rPr>
          <w:rFonts w:ascii="Times New Roman" w:hAnsi="Times New Roman"/>
          <w:b/>
        </w:rPr>
        <w:t>Monitoring &amp; Logging Epic</w:t>
      </w:r>
    </w:p>
    <w:p w14:paraId="34EAC1B6"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Perform analysis and make recommendations for logging and monitoring</w:t>
      </w:r>
    </w:p>
    <w:p w14:paraId="2D1626EE" w14:textId="55A70475" w:rsidR="002B5910" w:rsidRPr="002B5910" w:rsidRDefault="4B4D4BAA" w:rsidP="002B5910">
      <w:pPr>
        <w:pStyle w:val="ListParagraph"/>
        <w:numPr>
          <w:ilvl w:val="1"/>
          <w:numId w:val="20"/>
        </w:numPr>
        <w:rPr>
          <w:rFonts w:ascii="Times New Roman" w:hAnsi="Times New Roman"/>
        </w:rPr>
      </w:pPr>
      <w:r w:rsidRPr="002B5910">
        <w:rPr>
          <w:rFonts w:ascii="Times New Roman" w:hAnsi="Times New Roman"/>
        </w:rPr>
        <w:t>Analysis</w:t>
      </w:r>
      <w:r w:rsidR="002B5910" w:rsidRPr="002B5910">
        <w:rPr>
          <w:rFonts w:ascii="Times New Roman" w:hAnsi="Times New Roman"/>
        </w:rPr>
        <w:t xml:space="preserve"> between maintaining an ELK stack and using Splunk Cloud</w:t>
      </w:r>
    </w:p>
    <w:p w14:paraId="45E04633"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Design baseline dashboards in ELK or Splunk</w:t>
      </w:r>
    </w:p>
    <w:p w14:paraId="47F1EA88" w14:textId="77777777"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Configure CloudWatch Alerts and centralized logging</w:t>
      </w:r>
    </w:p>
    <w:p w14:paraId="280D6E41" w14:textId="77777777" w:rsidR="00D162D0" w:rsidRDefault="00D162D0" w:rsidP="00D162D0">
      <w:pPr>
        <w:rPr>
          <w:ins w:id="83" w:author="MITCHOM, GEORGE A [AG/1000]" w:date="2019-03-14T18:57:00Z"/>
        </w:rPr>
      </w:pPr>
      <w:ins w:id="84" w:author="MITCHOM, GEORGE A [AG/1000]" w:date="2019-03-14T18:57:00Z">
        <w:r>
          <w:t>Open Questions:</w:t>
        </w:r>
      </w:ins>
    </w:p>
    <w:p w14:paraId="264B6A46" w14:textId="71546486" w:rsidR="00D162D0" w:rsidRDefault="00D162D0" w:rsidP="00D162D0">
      <w:pPr>
        <w:pStyle w:val="ListParagraph"/>
        <w:numPr>
          <w:ilvl w:val="0"/>
          <w:numId w:val="29"/>
        </w:numPr>
        <w:rPr>
          <w:ins w:id="85" w:author="MITCHOM, GEORGE A [AG/1000]" w:date="2019-03-14T18:59:00Z"/>
          <w:bCs/>
        </w:rPr>
      </w:pPr>
      <w:ins w:id="86" w:author="MITCHOM, GEORGE A [AG/1000]" w:date="2019-03-14T18:57:00Z">
        <w:r>
          <w:rPr>
            <w:bCs/>
          </w:rPr>
          <w:t>Points 1</w:t>
        </w:r>
      </w:ins>
      <w:ins w:id="87" w:author="MITCHOM, GEORGE A [AG/1000]" w:date="2019-03-14T18:59:00Z">
        <w:r>
          <w:rPr>
            <w:bCs/>
          </w:rPr>
          <w:t>, 2 and 3</w:t>
        </w:r>
      </w:ins>
      <w:ins w:id="88" w:author="MITCHOM, GEORGE A [AG/1000]" w:date="2019-03-14T18:57:00Z">
        <w:r>
          <w:rPr>
            <w:bCs/>
          </w:rPr>
          <w:t xml:space="preserve"> </w:t>
        </w:r>
        <w:r w:rsidRPr="00900800">
          <w:rPr>
            <w:bCs/>
          </w:rPr>
          <w:t>Only speaks of evaluation, does not commit to implementation and migration.</w:t>
        </w:r>
      </w:ins>
    </w:p>
    <w:p w14:paraId="4DA14ECE" w14:textId="1FCD9704" w:rsidR="00D162D0" w:rsidRDefault="00D162D0" w:rsidP="00D162D0">
      <w:pPr>
        <w:pStyle w:val="ListParagraph"/>
        <w:numPr>
          <w:ilvl w:val="0"/>
          <w:numId w:val="29"/>
        </w:numPr>
        <w:rPr>
          <w:ins w:id="89" w:author="MITCHOM, GEORGE A [AG/1000]" w:date="2019-03-14T18:57:00Z"/>
          <w:bCs/>
        </w:rPr>
      </w:pPr>
      <w:ins w:id="90" w:author="MITCHOM, GEORGE A [AG/1000]" w:date="2019-03-14T18:59:00Z">
        <w:r>
          <w:rPr>
            <w:bCs/>
          </w:rPr>
          <w:t>O</w:t>
        </w:r>
      </w:ins>
      <w:ins w:id="91" w:author="MITCHOM, GEORGE A [AG/1000]" w:date="2019-03-14T19:00:00Z">
        <w:r>
          <w:rPr>
            <w:bCs/>
          </w:rPr>
          <w:t>nly mentions logging tools, no monitoring tools are mentioned.</w:t>
        </w:r>
      </w:ins>
    </w:p>
    <w:p w14:paraId="26BF3707" w14:textId="77777777" w:rsidR="002B5910" w:rsidRPr="002B5910" w:rsidRDefault="002B5910" w:rsidP="002B5910"/>
    <w:p w14:paraId="10AED64C" w14:textId="77777777" w:rsidR="002B5910" w:rsidRPr="002B5910" w:rsidRDefault="002B5910" w:rsidP="002B5910">
      <w:pPr>
        <w:pStyle w:val="ListParagraph"/>
        <w:numPr>
          <w:ilvl w:val="0"/>
          <w:numId w:val="20"/>
        </w:numPr>
        <w:rPr>
          <w:rFonts w:ascii="Times New Roman" w:hAnsi="Times New Roman"/>
          <w:b/>
        </w:rPr>
      </w:pPr>
      <w:r w:rsidRPr="002B5910">
        <w:rPr>
          <w:rFonts w:ascii="Times New Roman" w:hAnsi="Times New Roman"/>
          <w:b/>
        </w:rPr>
        <w:t>DevOps Tools Epic</w:t>
      </w:r>
    </w:p>
    <w:p w14:paraId="1E5FD16A" w14:textId="4C2607AF" w:rsidR="002B5910" w:rsidRPr="002B5910" w:rsidRDefault="002B5910" w:rsidP="002B5910">
      <w:pPr>
        <w:pStyle w:val="ListParagraph"/>
        <w:numPr>
          <w:ilvl w:val="1"/>
          <w:numId w:val="20"/>
        </w:numPr>
        <w:rPr>
          <w:rFonts w:ascii="Times New Roman" w:hAnsi="Times New Roman"/>
        </w:rPr>
      </w:pPr>
      <w:r w:rsidRPr="002B5910">
        <w:rPr>
          <w:rFonts w:ascii="Times New Roman" w:hAnsi="Times New Roman"/>
        </w:rPr>
        <w:t>Build and deploy new instances of Jira and GitHub Enterprise</w:t>
      </w:r>
      <w:ins w:id="92" w:author="MITCHOM, GEORGE A [AG/1000]" w:date="2019-03-14T19:03:00Z">
        <w:r w:rsidR="00D162D0">
          <w:rPr>
            <w:rFonts w:ascii="Times New Roman" w:hAnsi="Times New Roman"/>
          </w:rPr>
          <w:t xml:space="preserve"> &lt;- does this effort remain the same for cloud versions of Jira and GitHub</w:t>
        </w:r>
      </w:ins>
    </w:p>
    <w:p w14:paraId="5CF1A500" w14:textId="5A2A883F" w:rsidR="002B5910" w:rsidRPr="002B5910" w:rsidRDefault="7A054F69" w:rsidP="002B5910">
      <w:pPr>
        <w:pStyle w:val="ListParagraph"/>
        <w:numPr>
          <w:ilvl w:val="1"/>
          <w:numId w:val="20"/>
        </w:numPr>
        <w:rPr>
          <w:rFonts w:ascii="Times New Roman" w:hAnsi="Times New Roman"/>
        </w:rPr>
      </w:pPr>
      <w:r w:rsidRPr="7A054F69">
        <w:rPr>
          <w:rFonts w:ascii="Times New Roman" w:hAnsi="Times New Roman"/>
        </w:rPr>
        <w:t>Setup and configure database instances</w:t>
      </w:r>
      <w:ins w:id="93" w:author="MITCHOM, GEORGE A [AG/1000]" w:date="2019-03-14T19:04:00Z">
        <w:r w:rsidR="00D162D0">
          <w:rPr>
            <w:rFonts w:ascii="Times New Roman" w:hAnsi="Times New Roman"/>
          </w:rPr>
          <w:t xml:space="preserve"> &lt;-what is this? Should this be in </w:t>
        </w:r>
        <w:proofErr w:type="spellStart"/>
        <w:r w:rsidR="00D162D0">
          <w:rPr>
            <w:rFonts w:ascii="Times New Roman" w:hAnsi="Times New Roman"/>
          </w:rPr>
          <w:t>db</w:t>
        </w:r>
        <w:proofErr w:type="spellEnd"/>
        <w:r w:rsidR="00D162D0">
          <w:rPr>
            <w:rFonts w:ascii="Times New Roman" w:hAnsi="Times New Roman"/>
          </w:rPr>
          <w:t xml:space="preserve"> epic?</w:t>
        </w:r>
      </w:ins>
    </w:p>
    <w:p w14:paraId="570BED28" w14:textId="669B8F20" w:rsidR="0089252F" w:rsidRPr="0089252F" w:rsidRDefault="7A054F69" w:rsidP="009B2860">
      <w:pPr>
        <w:pStyle w:val="ListParagraph"/>
        <w:numPr>
          <w:ilvl w:val="1"/>
          <w:numId w:val="20"/>
        </w:numPr>
      </w:pPr>
      <w:r w:rsidRPr="7A054F69">
        <w:rPr>
          <w:rFonts w:ascii="Times New Roman" w:hAnsi="Times New Roman"/>
        </w:rPr>
        <w:t>Setup new instance of Gra</w:t>
      </w:r>
      <w:r w:rsidR="4B4D4BAA" w:rsidRPr="7A054F69">
        <w:rPr>
          <w:rFonts w:ascii="Times New Roman" w:hAnsi="Times New Roman"/>
        </w:rPr>
        <w:t>f</w:t>
      </w:r>
      <w:r w:rsidRPr="7A054F69">
        <w:rPr>
          <w:rFonts w:ascii="Times New Roman" w:hAnsi="Times New Roman"/>
        </w:rPr>
        <w:t>ana</w:t>
      </w:r>
      <w:ins w:id="94" w:author="MITCHOM, GEORGE A [AG/1000]" w:date="2019-03-14T19:04:00Z">
        <w:r w:rsidR="00D162D0">
          <w:rPr>
            <w:rFonts w:ascii="Times New Roman" w:hAnsi="Times New Roman"/>
          </w:rPr>
          <w:t xml:space="preserve"> &lt;- should be in monitoring</w:t>
        </w:r>
      </w:ins>
    </w:p>
    <w:p w14:paraId="33D875E6" w14:textId="1B374C71" w:rsidR="00AA5D55" w:rsidRPr="009B2860" w:rsidRDefault="7A054F69" w:rsidP="009B2860">
      <w:pPr>
        <w:pStyle w:val="ListParagraph"/>
        <w:numPr>
          <w:ilvl w:val="1"/>
          <w:numId w:val="20"/>
        </w:numPr>
      </w:pPr>
      <w:r w:rsidRPr="009B2860">
        <w:t xml:space="preserve">Create new instances of Nexus, NPM, and </w:t>
      </w:r>
      <w:r w:rsidR="009B760F">
        <w:t xml:space="preserve">design </w:t>
      </w:r>
      <w:r w:rsidRPr="009B2860">
        <w:t>migration from existing Bayer infrastructure</w:t>
      </w:r>
      <w:ins w:id="95" w:author="MITCHOM, GEORGE A [AG/1000]" w:date="2019-03-14T19:05:00Z">
        <w:r w:rsidR="00D162D0">
          <w:t xml:space="preserve"> &lt;- mentions design migration, not implementation. </w:t>
        </w:r>
      </w:ins>
      <w:r w:rsidR="105E723F">
        <w:br/>
      </w:r>
    </w:p>
    <w:p w14:paraId="0AD2DD83" w14:textId="1BBCC4D9" w:rsidR="00C439D1" w:rsidRPr="00CA34FB" w:rsidRDefault="00CC4405" w:rsidP="2F1B510E">
      <w:pPr>
        <w:rPr>
          <w:b/>
          <w:bCs/>
        </w:rPr>
      </w:pPr>
      <w:r>
        <w:rPr>
          <w:b/>
          <w:bCs/>
        </w:rPr>
        <w:t>5</w:t>
      </w:r>
      <w:r w:rsidR="00190391" w:rsidRPr="00CA34FB">
        <w:rPr>
          <w:b/>
          <w:bCs/>
        </w:rPr>
        <w:t>.</w:t>
      </w:r>
      <w:r w:rsidR="009F20B9" w:rsidRPr="00CA34FB">
        <w:rPr>
          <w:b/>
          <w:bCs/>
        </w:rPr>
        <w:tab/>
      </w:r>
      <w:r w:rsidR="00D61EE2" w:rsidRPr="0FD46841">
        <w:rPr>
          <w:b/>
          <w:bCs/>
        </w:rPr>
        <w:t>Project</w:t>
      </w:r>
      <w:r w:rsidR="00D3009C" w:rsidRPr="0FD46841">
        <w:rPr>
          <w:b/>
          <w:bCs/>
        </w:rPr>
        <w:t xml:space="preserve"> Fee(s)</w:t>
      </w:r>
    </w:p>
    <w:p w14:paraId="1CFB79DA" w14:textId="77777777" w:rsidR="003E2A41" w:rsidRDefault="003E2A41" w:rsidP="003E2A41"/>
    <w:p w14:paraId="65CB3B0A" w14:textId="43CB82C6" w:rsidR="003E2A41" w:rsidRDefault="20EAA154" w:rsidP="20EAA154">
      <w:pPr>
        <w:rPr>
          <w:color w:val="000000" w:themeColor="text1"/>
        </w:rPr>
      </w:pPr>
      <w:r w:rsidRPr="20EAA154">
        <w:rPr>
          <w:color w:val="000000" w:themeColor="text1"/>
        </w:rPr>
        <w:t xml:space="preserve">All services provided under this SOW will be invoiced to Monsanto </w:t>
      </w:r>
      <w:r w:rsidRPr="00E86083">
        <w:rPr>
          <w:color w:val="000000" w:themeColor="text1"/>
          <w:highlight w:val="yellow"/>
          <w:rPrChange w:id="96" w:author="JANGAY, BHAVANI [AG/1000]" w:date="2019-03-15T09:11:00Z">
            <w:rPr>
              <w:color w:val="000000" w:themeColor="text1"/>
            </w:rPr>
          </w:rPrChange>
        </w:rPr>
        <w:t>on a time and materials basis, at the bill rates below:</w:t>
      </w:r>
    </w:p>
    <w:p w14:paraId="137615A7" w14:textId="77777777" w:rsidR="00AC39A1" w:rsidRDefault="00AC39A1" w:rsidP="00AC39A1"/>
    <w:p w14:paraId="29D8F6E7" w14:textId="6BCB208F" w:rsidR="002705B9" w:rsidRPr="00CA34FB" w:rsidRDefault="0FD46841" w:rsidP="00B30A73">
      <w:pPr>
        <w:pStyle w:val="ListParagraph"/>
        <w:numPr>
          <w:ilvl w:val="0"/>
          <w:numId w:val="4"/>
        </w:numPr>
        <w:rPr>
          <w:rFonts w:ascii="Times New Roman" w:hAnsi="Times New Roman"/>
          <w:sz w:val="24"/>
          <w:szCs w:val="24"/>
        </w:rPr>
      </w:pPr>
      <w:r w:rsidRPr="0FD46841">
        <w:rPr>
          <w:rFonts w:ascii="Times New Roman" w:hAnsi="Times New Roman"/>
          <w:b/>
          <w:bCs/>
          <w:sz w:val="24"/>
          <w:szCs w:val="24"/>
        </w:rPr>
        <w:t>Team Allocation</w:t>
      </w:r>
      <w:r w:rsidRPr="0FD46841">
        <w:rPr>
          <w:rFonts w:ascii="Times New Roman" w:hAnsi="Times New Roman"/>
          <w:sz w:val="24"/>
          <w:szCs w:val="24"/>
        </w:rPr>
        <w:t>.</w:t>
      </w:r>
    </w:p>
    <w:tbl>
      <w:tblPr>
        <w:tblStyle w:val="GridTable4-Accent1"/>
        <w:tblpPr w:leftFromText="180" w:rightFromText="180" w:vertAnchor="text" w:horzAnchor="page" w:tblpX="1690" w:tblpY="141"/>
        <w:tblW w:w="8717" w:type="dxa"/>
        <w:tblLook w:val="04A0" w:firstRow="1" w:lastRow="0" w:firstColumn="1" w:lastColumn="0" w:noHBand="0" w:noVBand="1"/>
      </w:tblPr>
      <w:tblGrid>
        <w:gridCol w:w="3458"/>
        <w:gridCol w:w="2433"/>
        <w:gridCol w:w="2826"/>
      </w:tblGrid>
      <w:tr w:rsidR="004C18FC" w:rsidRPr="00CA34FB" w14:paraId="2C79E81B" w14:textId="77777777" w:rsidTr="004E4D89">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dxa"/>
            <w:vAlign w:val="center"/>
          </w:tcPr>
          <w:p w14:paraId="34402DA7" w14:textId="77777777" w:rsidR="004C18FC" w:rsidRPr="002D1A91" w:rsidRDefault="004C18FC" w:rsidP="0FD46841">
            <w:pPr>
              <w:rPr>
                <w:bCs w:val="0"/>
                <w:sz w:val="22"/>
                <w:szCs w:val="22"/>
              </w:rPr>
            </w:pPr>
            <w:r w:rsidRPr="002D1A91">
              <w:rPr>
                <w:bCs w:val="0"/>
                <w:sz w:val="22"/>
                <w:szCs w:val="22"/>
              </w:rPr>
              <w:t>Role</w:t>
            </w:r>
          </w:p>
        </w:tc>
        <w:tc>
          <w:tcPr>
            <w:tcW w:w="0" w:type="dxa"/>
            <w:vAlign w:val="center"/>
          </w:tcPr>
          <w:p w14:paraId="1D244041" w14:textId="1B788943" w:rsidR="004C18FC" w:rsidRPr="002D1A91" w:rsidRDefault="00D57256" w:rsidP="0FD46841">
            <w:pPr>
              <w:spacing w:line="259"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2D1A91">
              <w:rPr>
                <w:bCs w:val="0"/>
                <w:sz w:val="22"/>
                <w:szCs w:val="22"/>
              </w:rPr>
              <w:t>Rate</w:t>
            </w:r>
          </w:p>
        </w:tc>
        <w:tc>
          <w:tcPr>
            <w:tcW w:w="0" w:type="dxa"/>
            <w:vAlign w:val="center"/>
          </w:tcPr>
          <w:p w14:paraId="12C1B643" w14:textId="6DB2C024" w:rsidR="004C18FC" w:rsidRPr="5386999B" w:rsidRDefault="00D57256" w:rsidP="0FD46841">
            <w:pPr>
              <w:spacing w:line="259"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2D1A91">
              <w:rPr>
                <w:sz w:val="22"/>
                <w:szCs w:val="22"/>
              </w:rPr>
              <w:t>Dedicated</w:t>
            </w:r>
          </w:p>
        </w:tc>
      </w:tr>
      <w:tr w:rsidR="001536A5" w:rsidRPr="003D691F" w14:paraId="6CFEEB2B" w14:textId="77777777" w:rsidTr="004E4D8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dxa"/>
            <w:vAlign w:val="center"/>
          </w:tcPr>
          <w:p w14:paraId="5650A153" w14:textId="7C7EA077" w:rsidR="001536A5" w:rsidRPr="003D691F" w:rsidRDefault="001536A5" w:rsidP="001536A5">
            <w:pPr>
              <w:spacing w:line="259" w:lineRule="auto"/>
              <w:rPr>
                <w:b w:val="0"/>
                <w:sz w:val="20"/>
                <w:szCs w:val="20"/>
              </w:rPr>
            </w:pPr>
            <w:r w:rsidRPr="00987504">
              <w:rPr>
                <w:b w:val="0"/>
                <w:color w:val="000000" w:themeColor="text1"/>
              </w:rPr>
              <w:t>Engagement Leader</w:t>
            </w:r>
            <w:r w:rsidR="4B4D4BAA" w:rsidRPr="00987504">
              <w:rPr>
                <w:b w:val="0"/>
                <w:bCs w:val="0"/>
                <w:color w:val="000000" w:themeColor="text1"/>
              </w:rPr>
              <w:t xml:space="preserve"> / SME</w:t>
            </w:r>
          </w:p>
        </w:tc>
        <w:tc>
          <w:tcPr>
            <w:tcW w:w="0" w:type="dxa"/>
            <w:vAlign w:val="center"/>
          </w:tcPr>
          <w:p w14:paraId="6E49BE39" w14:textId="577BDAEF" w:rsidR="001536A5" w:rsidRPr="003D691F" w:rsidRDefault="001536A5" w:rsidP="001536A5">
            <w:pP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themeColor="text1"/>
              </w:rPr>
              <w:t>$180.00</w:t>
            </w:r>
          </w:p>
        </w:tc>
        <w:tc>
          <w:tcPr>
            <w:tcW w:w="0" w:type="dxa"/>
            <w:vAlign w:val="center"/>
          </w:tcPr>
          <w:p w14:paraId="1E137F14" w14:textId="7D820A3A" w:rsidR="001536A5" w:rsidRPr="003D691F" w:rsidRDefault="001536A5" w:rsidP="001536A5">
            <w:pP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themeColor="text1"/>
              </w:rPr>
              <w:t>20</w:t>
            </w:r>
            <w:r w:rsidR="002D1A91">
              <w:rPr>
                <w:color w:val="000000" w:themeColor="text1"/>
              </w:rPr>
              <w:t>%</w:t>
            </w:r>
          </w:p>
        </w:tc>
      </w:tr>
      <w:tr w:rsidR="001536A5" w:rsidRPr="003D691F" w14:paraId="1DEEE826" w14:textId="77777777" w:rsidTr="004E4D89">
        <w:trPr>
          <w:trHeight w:val="459"/>
        </w:trPr>
        <w:tc>
          <w:tcPr>
            <w:cnfStyle w:val="001000000000" w:firstRow="0" w:lastRow="0" w:firstColumn="1" w:lastColumn="0" w:oddVBand="0" w:evenVBand="0" w:oddHBand="0" w:evenHBand="0" w:firstRowFirstColumn="0" w:firstRowLastColumn="0" w:lastRowFirstColumn="0" w:lastRowLastColumn="0"/>
            <w:tcW w:w="0" w:type="dxa"/>
            <w:vAlign w:val="center"/>
          </w:tcPr>
          <w:p w14:paraId="72D0DC7F" w14:textId="576E87A9" w:rsidR="001536A5" w:rsidRPr="003D691F" w:rsidRDefault="001536A5" w:rsidP="001536A5">
            <w:pPr>
              <w:spacing w:line="259" w:lineRule="auto"/>
              <w:rPr>
                <w:b w:val="0"/>
                <w:sz w:val="20"/>
                <w:szCs w:val="20"/>
              </w:rPr>
            </w:pPr>
            <w:r>
              <w:rPr>
                <w:b w:val="0"/>
                <w:color w:val="000000" w:themeColor="text1"/>
              </w:rPr>
              <w:t>Solution Owner</w:t>
            </w:r>
          </w:p>
        </w:tc>
        <w:tc>
          <w:tcPr>
            <w:tcW w:w="0" w:type="dxa"/>
            <w:vAlign w:val="center"/>
          </w:tcPr>
          <w:p w14:paraId="51A7DCE3" w14:textId="1B62C3FB" w:rsidR="001536A5" w:rsidRPr="003D691F" w:rsidRDefault="001536A5" w:rsidP="001536A5">
            <w:pPr>
              <w:spacing w:line="259"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1010B5">
              <w:rPr>
                <w:color w:val="000000" w:themeColor="text1"/>
              </w:rPr>
              <w:t>$180.00</w:t>
            </w:r>
          </w:p>
        </w:tc>
        <w:tc>
          <w:tcPr>
            <w:tcW w:w="0" w:type="dxa"/>
            <w:vAlign w:val="center"/>
          </w:tcPr>
          <w:p w14:paraId="2FD1C7E8" w14:textId="00CF5BAB" w:rsidR="001536A5" w:rsidRPr="003D691F" w:rsidRDefault="001536A5" w:rsidP="001536A5">
            <w:pPr>
              <w:jc w:val="center"/>
              <w:cnfStyle w:val="000000000000" w:firstRow="0" w:lastRow="0" w:firstColumn="0" w:lastColumn="0" w:oddVBand="0" w:evenVBand="0" w:oddHBand="0" w:evenHBand="0" w:firstRowFirstColumn="0" w:firstRowLastColumn="0" w:lastRowFirstColumn="0" w:lastRowLastColumn="0"/>
              <w:rPr>
                <w:sz w:val="22"/>
                <w:szCs w:val="22"/>
              </w:rPr>
            </w:pPr>
            <w:r>
              <w:rPr>
                <w:color w:val="000000" w:themeColor="text1"/>
              </w:rPr>
              <w:t>100</w:t>
            </w:r>
            <w:r w:rsidR="002D1A91">
              <w:rPr>
                <w:color w:val="000000" w:themeColor="text1"/>
              </w:rPr>
              <w:t>%</w:t>
            </w:r>
          </w:p>
        </w:tc>
      </w:tr>
      <w:tr w:rsidR="001536A5" w:rsidRPr="003D691F" w14:paraId="0B8F51EC" w14:textId="77777777" w:rsidTr="004E4D8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dxa"/>
            <w:vAlign w:val="center"/>
          </w:tcPr>
          <w:p w14:paraId="676A02D8" w14:textId="1DA012A6" w:rsidR="001536A5" w:rsidRPr="20EAA154" w:rsidRDefault="001536A5" w:rsidP="001536A5">
            <w:pPr>
              <w:spacing w:line="259" w:lineRule="auto"/>
              <w:rPr>
                <w:sz w:val="20"/>
                <w:szCs w:val="20"/>
              </w:rPr>
            </w:pPr>
            <w:r w:rsidRPr="004651B3">
              <w:rPr>
                <w:b w:val="0"/>
                <w:color w:val="000000" w:themeColor="text1"/>
              </w:rPr>
              <w:t xml:space="preserve">Cloud </w:t>
            </w:r>
            <w:r>
              <w:rPr>
                <w:b w:val="0"/>
                <w:color w:val="000000" w:themeColor="text1"/>
              </w:rPr>
              <w:t>Architect</w:t>
            </w:r>
          </w:p>
        </w:tc>
        <w:tc>
          <w:tcPr>
            <w:tcW w:w="0" w:type="dxa"/>
            <w:vAlign w:val="center"/>
          </w:tcPr>
          <w:p w14:paraId="68FBF7C6" w14:textId="20F82307" w:rsidR="001536A5" w:rsidRPr="00991175" w:rsidRDefault="001536A5" w:rsidP="001536A5">
            <w:pPr>
              <w:spacing w:line="259"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1"/>
              </w:rPr>
            </w:pPr>
            <w:r w:rsidRPr="001010B5">
              <w:rPr>
                <w:color w:val="000000" w:themeColor="text1"/>
              </w:rPr>
              <w:t>$180.00</w:t>
            </w:r>
          </w:p>
        </w:tc>
        <w:tc>
          <w:tcPr>
            <w:tcW w:w="0" w:type="dxa"/>
            <w:vAlign w:val="center"/>
          </w:tcPr>
          <w:p w14:paraId="255D68EF" w14:textId="2DFC67B2" w:rsidR="001536A5" w:rsidRPr="20EAA154" w:rsidRDefault="001536A5" w:rsidP="001536A5">
            <w:pP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themeColor="text1"/>
              </w:rPr>
              <w:t>100</w:t>
            </w:r>
            <w:r w:rsidR="002D1A91">
              <w:rPr>
                <w:color w:val="000000" w:themeColor="text1"/>
              </w:rPr>
              <w:t>%</w:t>
            </w:r>
          </w:p>
        </w:tc>
      </w:tr>
      <w:tr w:rsidR="001536A5" w:rsidRPr="003D691F" w14:paraId="6FE79632" w14:textId="77777777" w:rsidTr="004E4D89">
        <w:trPr>
          <w:trHeight w:val="459"/>
        </w:trPr>
        <w:tc>
          <w:tcPr>
            <w:cnfStyle w:val="001000000000" w:firstRow="0" w:lastRow="0" w:firstColumn="1" w:lastColumn="0" w:oddVBand="0" w:evenVBand="0" w:oddHBand="0" w:evenHBand="0" w:firstRowFirstColumn="0" w:firstRowLastColumn="0" w:lastRowFirstColumn="0" w:lastRowLastColumn="0"/>
            <w:tcW w:w="0" w:type="dxa"/>
            <w:vAlign w:val="center"/>
          </w:tcPr>
          <w:p w14:paraId="1143AD50" w14:textId="2E198B41" w:rsidR="001536A5" w:rsidRPr="20EAA154" w:rsidRDefault="001536A5" w:rsidP="001536A5">
            <w:pPr>
              <w:spacing w:line="259" w:lineRule="auto"/>
              <w:rPr>
                <w:sz w:val="20"/>
                <w:szCs w:val="20"/>
              </w:rPr>
            </w:pPr>
            <w:r w:rsidRPr="004651B3">
              <w:rPr>
                <w:b w:val="0"/>
                <w:color w:val="000000" w:themeColor="text1"/>
              </w:rPr>
              <w:t>Cloud Engineer</w:t>
            </w:r>
          </w:p>
        </w:tc>
        <w:tc>
          <w:tcPr>
            <w:tcW w:w="0" w:type="dxa"/>
            <w:vAlign w:val="center"/>
          </w:tcPr>
          <w:p w14:paraId="6C5C9E37" w14:textId="24FFFEB4" w:rsidR="001536A5" w:rsidRPr="00991175" w:rsidRDefault="001536A5" w:rsidP="001536A5">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1"/>
              </w:rPr>
            </w:pPr>
            <w:r w:rsidRPr="001010B5">
              <w:rPr>
                <w:color w:val="000000" w:themeColor="text1"/>
              </w:rPr>
              <w:t>$180.00</w:t>
            </w:r>
          </w:p>
        </w:tc>
        <w:tc>
          <w:tcPr>
            <w:tcW w:w="0" w:type="dxa"/>
            <w:vAlign w:val="center"/>
          </w:tcPr>
          <w:p w14:paraId="382EA11D" w14:textId="4722D076" w:rsidR="001536A5" w:rsidRPr="20EAA154" w:rsidRDefault="001536A5" w:rsidP="001536A5">
            <w:pPr>
              <w:jc w:val="center"/>
              <w:cnfStyle w:val="000000000000" w:firstRow="0" w:lastRow="0" w:firstColumn="0" w:lastColumn="0" w:oddVBand="0" w:evenVBand="0" w:oddHBand="0" w:evenHBand="0" w:firstRowFirstColumn="0" w:firstRowLastColumn="0" w:lastRowFirstColumn="0" w:lastRowLastColumn="0"/>
              <w:rPr>
                <w:sz w:val="22"/>
                <w:szCs w:val="22"/>
              </w:rPr>
            </w:pPr>
            <w:r>
              <w:rPr>
                <w:color w:val="000000" w:themeColor="text1"/>
              </w:rPr>
              <w:t>100</w:t>
            </w:r>
            <w:r w:rsidR="002D1A91">
              <w:rPr>
                <w:color w:val="000000" w:themeColor="text1"/>
              </w:rPr>
              <w:t>%</w:t>
            </w:r>
          </w:p>
        </w:tc>
      </w:tr>
      <w:tr w:rsidR="001536A5" w:rsidRPr="003D691F" w14:paraId="2349BFEF" w14:textId="77777777" w:rsidTr="004E4D8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dxa"/>
            <w:vAlign w:val="center"/>
          </w:tcPr>
          <w:p w14:paraId="797C43DE" w14:textId="6AD4B29C" w:rsidR="001536A5" w:rsidRPr="20EAA154" w:rsidRDefault="001536A5" w:rsidP="001536A5">
            <w:pPr>
              <w:spacing w:line="259" w:lineRule="auto"/>
              <w:rPr>
                <w:sz w:val="20"/>
                <w:szCs w:val="20"/>
              </w:rPr>
            </w:pPr>
            <w:r w:rsidRPr="00EF2077">
              <w:rPr>
                <w:b w:val="0"/>
                <w:color w:val="000000" w:themeColor="text1"/>
              </w:rPr>
              <w:t>Cloud Engineer</w:t>
            </w:r>
          </w:p>
        </w:tc>
        <w:tc>
          <w:tcPr>
            <w:tcW w:w="0" w:type="dxa"/>
            <w:vAlign w:val="center"/>
          </w:tcPr>
          <w:p w14:paraId="2F44A0B9" w14:textId="7CD4FB96" w:rsidR="001536A5" w:rsidRPr="00991175" w:rsidRDefault="001536A5" w:rsidP="001536A5">
            <w:pPr>
              <w:spacing w:line="259"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1"/>
              </w:rPr>
            </w:pPr>
            <w:r w:rsidRPr="001010B5">
              <w:rPr>
                <w:color w:val="000000" w:themeColor="text1"/>
              </w:rPr>
              <w:t>$180.00</w:t>
            </w:r>
          </w:p>
        </w:tc>
        <w:tc>
          <w:tcPr>
            <w:tcW w:w="0" w:type="dxa"/>
            <w:vAlign w:val="center"/>
          </w:tcPr>
          <w:p w14:paraId="76D6A375" w14:textId="1DA41812" w:rsidR="001536A5" w:rsidRPr="20EAA154" w:rsidRDefault="001536A5" w:rsidP="001536A5">
            <w:pP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themeColor="text1"/>
              </w:rPr>
              <w:t>100</w:t>
            </w:r>
            <w:r w:rsidR="002D1A91">
              <w:rPr>
                <w:color w:val="000000" w:themeColor="text1"/>
              </w:rPr>
              <w:t>%</w:t>
            </w:r>
          </w:p>
        </w:tc>
      </w:tr>
      <w:tr w:rsidR="001536A5" w:rsidRPr="003D691F" w14:paraId="30012934" w14:textId="77777777" w:rsidTr="004E4D89">
        <w:trPr>
          <w:trHeight w:val="459"/>
        </w:trPr>
        <w:tc>
          <w:tcPr>
            <w:cnfStyle w:val="001000000000" w:firstRow="0" w:lastRow="0" w:firstColumn="1" w:lastColumn="0" w:oddVBand="0" w:evenVBand="0" w:oddHBand="0" w:evenHBand="0" w:firstRowFirstColumn="0" w:firstRowLastColumn="0" w:lastRowFirstColumn="0" w:lastRowLastColumn="0"/>
            <w:tcW w:w="0" w:type="dxa"/>
            <w:vAlign w:val="center"/>
          </w:tcPr>
          <w:p w14:paraId="7F46CAFA" w14:textId="3F27F500" w:rsidR="001536A5" w:rsidRPr="20EAA154" w:rsidRDefault="001536A5" w:rsidP="001536A5">
            <w:pPr>
              <w:spacing w:line="259" w:lineRule="auto"/>
              <w:rPr>
                <w:sz w:val="20"/>
                <w:szCs w:val="20"/>
              </w:rPr>
            </w:pPr>
            <w:r w:rsidRPr="00EF2077">
              <w:rPr>
                <w:b w:val="0"/>
                <w:color w:val="000000" w:themeColor="text1"/>
              </w:rPr>
              <w:t>Cloud Engineer</w:t>
            </w:r>
          </w:p>
        </w:tc>
        <w:tc>
          <w:tcPr>
            <w:tcW w:w="0" w:type="dxa"/>
            <w:vAlign w:val="center"/>
          </w:tcPr>
          <w:p w14:paraId="59E5D307" w14:textId="7AEED25E" w:rsidR="001536A5" w:rsidRPr="00991175" w:rsidRDefault="001536A5" w:rsidP="001536A5">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1"/>
              </w:rPr>
            </w:pPr>
            <w:r w:rsidRPr="001010B5">
              <w:rPr>
                <w:color w:val="000000" w:themeColor="text1"/>
              </w:rPr>
              <w:t>$180.00</w:t>
            </w:r>
          </w:p>
        </w:tc>
        <w:tc>
          <w:tcPr>
            <w:tcW w:w="0" w:type="dxa"/>
            <w:vAlign w:val="center"/>
          </w:tcPr>
          <w:p w14:paraId="60DD9745" w14:textId="3B3C3A90" w:rsidR="001536A5" w:rsidRPr="20EAA154" w:rsidRDefault="001536A5" w:rsidP="001536A5">
            <w:pPr>
              <w:jc w:val="center"/>
              <w:cnfStyle w:val="000000000000" w:firstRow="0" w:lastRow="0" w:firstColumn="0" w:lastColumn="0" w:oddVBand="0" w:evenVBand="0" w:oddHBand="0" w:evenHBand="0" w:firstRowFirstColumn="0" w:firstRowLastColumn="0" w:lastRowFirstColumn="0" w:lastRowLastColumn="0"/>
              <w:rPr>
                <w:sz w:val="22"/>
                <w:szCs w:val="22"/>
              </w:rPr>
            </w:pPr>
            <w:r>
              <w:rPr>
                <w:color w:val="000000" w:themeColor="text1"/>
              </w:rPr>
              <w:t>100</w:t>
            </w:r>
            <w:r w:rsidR="002D1A91">
              <w:rPr>
                <w:color w:val="000000" w:themeColor="text1"/>
              </w:rPr>
              <w:t>%</w:t>
            </w:r>
          </w:p>
        </w:tc>
      </w:tr>
    </w:tbl>
    <w:p w14:paraId="758BC2B2" w14:textId="39102B45" w:rsidR="20EAA154" w:rsidRDefault="20EAA154"/>
    <w:p w14:paraId="68E962C5" w14:textId="7AB9558A" w:rsidR="4B9CC95E" w:rsidRDefault="653EABAF" w:rsidP="5386999B">
      <w:r>
        <w:t xml:space="preserve">Fees for this engagement is </w:t>
      </w:r>
      <w:r w:rsidRPr="653EABAF">
        <w:rPr>
          <w:b/>
          <w:bCs/>
        </w:rPr>
        <w:t>$</w:t>
      </w:r>
      <w:r w:rsidR="00614928">
        <w:rPr>
          <w:b/>
          <w:bCs/>
        </w:rPr>
        <w:t>876</w:t>
      </w:r>
      <w:r w:rsidR="00EA7ADD">
        <w:rPr>
          <w:b/>
          <w:bCs/>
        </w:rPr>
        <w:t>,</w:t>
      </w:r>
      <w:r w:rsidR="00614928">
        <w:rPr>
          <w:b/>
          <w:bCs/>
        </w:rPr>
        <w:t>960</w:t>
      </w:r>
      <w:r>
        <w:t>.</w:t>
      </w:r>
    </w:p>
    <w:p w14:paraId="1BC60B66" w14:textId="77777777" w:rsidR="00AC39A1" w:rsidRDefault="00AC39A1" w:rsidP="5386999B"/>
    <w:p w14:paraId="279EDDD4" w14:textId="77777777" w:rsidR="00AC39A1" w:rsidRPr="00505D08" w:rsidRDefault="0FD46841" w:rsidP="0FD46841">
      <w:pPr>
        <w:rPr>
          <w:color w:val="000000" w:themeColor="text1"/>
        </w:rPr>
      </w:pPr>
      <w:r w:rsidRPr="00505D08">
        <w:rPr>
          <w:color w:val="000000" w:themeColor="text1"/>
        </w:rPr>
        <w:t>Estimation /Cost:</w:t>
      </w:r>
    </w:p>
    <w:p w14:paraId="14B0E77C" w14:textId="3D20557D" w:rsidR="00AC39A1" w:rsidRPr="00505D08" w:rsidRDefault="00AC5B47" w:rsidP="653EABAF">
      <w:pPr>
        <w:pStyle w:val="ListParagraph"/>
        <w:numPr>
          <w:ilvl w:val="0"/>
          <w:numId w:val="14"/>
        </w:numPr>
        <w:rPr>
          <w:rFonts w:ascii="Times New Roman" w:hAnsi="Times New Roman"/>
          <w:sz w:val="24"/>
          <w:szCs w:val="24"/>
          <w:lang w:bidi="ar-SA"/>
        </w:rPr>
      </w:pPr>
      <w:r>
        <w:rPr>
          <w:rFonts w:ascii="Times New Roman" w:hAnsi="Times New Roman"/>
          <w:sz w:val="24"/>
          <w:szCs w:val="24"/>
          <w:lang w:bidi="ar-SA"/>
        </w:rPr>
        <w:t xml:space="preserve"> </w:t>
      </w:r>
      <w:r w:rsidR="00AF47B4">
        <w:rPr>
          <w:rFonts w:ascii="Times New Roman" w:hAnsi="Times New Roman"/>
          <w:sz w:val="24"/>
          <w:szCs w:val="24"/>
          <w:lang w:bidi="ar-SA"/>
        </w:rPr>
        <w:t xml:space="preserve">  $876,960</w:t>
      </w:r>
      <w:r w:rsidR="653EABAF" w:rsidRPr="653EABAF">
        <w:rPr>
          <w:rFonts w:ascii="Times New Roman" w:hAnsi="Times New Roman"/>
          <w:sz w:val="24"/>
          <w:szCs w:val="24"/>
          <w:lang w:bidi="ar-SA"/>
        </w:rPr>
        <w:t xml:space="preserve">  </w:t>
      </w:r>
      <w:r>
        <w:rPr>
          <w:rFonts w:ascii="Times New Roman" w:hAnsi="Times New Roman"/>
          <w:sz w:val="24"/>
          <w:szCs w:val="24"/>
          <w:lang w:bidi="ar-SA"/>
        </w:rPr>
        <w:t xml:space="preserve"> </w:t>
      </w:r>
      <w:r w:rsidR="653EABAF" w:rsidRPr="653EABAF">
        <w:rPr>
          <w:rFonts w:ascii="Times New Roman" w:hAnsi="Times New Roman"/>
          <w:sz w:val="24"/>
          <w:szCs w:val="24"/>
          <w:lang w:bidi="ar-SA"/>
        </w:rPr>
        <w:t>Services Costs</w:t>
      </w:r>
    </w:p>
    <w:p w14:paraId="61AD2EE0" w14:textId="6F04D915" w:rsidR="00AC39A1" w:rsidRPr="00505D08" w:rsidRDefault="006F1FCF" w:rsidP="653EABAF">
      <w:pPr>
        <w:pStyle w:val="ListParagraph"/>
        <w:numPr>
          <w:ilvl w:val="0"/>
          <w:numId w:val="14"/>
        </w:numPr>
        <w:rPr>
          <w:rFonts w:ascii="Times New Roman" w:hAnsi="Times New Roman"/>
          <w:sz w:val="24"/>
          <w:szCs w:val="24"/>
          <w:lang w:bidi="ar-SA"/>
        </w:rPr>
      </w:pPr>
      <w:r>
        <w:rPr>
          <w:rFonts w:ascii="Times New Roman" w:hAnsi="Times New Roman"/>
          <w:sz w:val="24"/>
          <w:szCs w:val="24"/>
          <w:lang w:bidi="ar-SA"/>
        </w:rPr>
        <w:t xml:space="preserve">     </w:t>
      </w:r>
      <w:r w:rsidR="00AF47B4">
        <w:rPr>
          <w:rFonts w:ascii="Times New Roman" w:hAnsi="Times New Roman"/>
          <w:sz w:val="24"/>
          <w:szCs w:val="24"/>
          <w:lang w:bidi="ar-SA"/>
        </w:rPr>
        <w:t>$</w:t>
      </w:r>
      <w:r>
        <w:rPr>
          <w:rFonts w:ascii="Times New Roman" w:hAnsi="Times New Roman"/>
          <w:sz w:val="24"/>
          <w:szCs w:val="24"/>
          <w:lang w:bidi="ar-SA"/>
        </w:rPr>
        <w:t>20,000</w:t>
      </w:r>
      <w:r w:rsidR="00AC5B47">
        <w:rPr>
          <w:rFonts w:ascii="Times New Roman" w:hAnsi="Times New Roman"/>
          <w:sz w:val="24"/>
          <w:szCs w:val="24"/>
          <w:lang w:bidi="ar-SA"/>
        </w:rPr>
        <w:t xml:space="preserve">   </w:t>
      </w:r>
      <w:r w:rsidR="653EABAF" w:rsidRPr="653EABAF">
        <w:rPr>
          <w:rFonts w:ascii="Times New Roman" w:hAnsi="Times New Roman"/>
          <w:sz w:val="24"/>
          <w:szCs w:val="24"/>
          <w:lang w:bidi="ar-SA"/>
        </w:rPr>
        <w:t>Expenses</w:t>
      </w:r>
    </w:p>
    <w:p w14:paraId="73518DA3" w14:textId="319C9C29" w:rsidR="00AC39A1" w:rsidRPr="00505D08" w:rsidRDefault="00AC5B47" w:rsidP="653EABAF">
      <w:pPr>
        <w:pStyle w:val="ListParagraph"/>
        <w:numPr>
          <w:ilvl w:val="0"/>
          <w:numId w:val="14"/>
        </w:numPr>
        <w:rPr>
          <w:rFonts w:ascii="Times New Roman" w:hAnsi="Times New Roman"/>
          <w:sz w:val="24"/>
          <w:szCs w:val="24"/>
          <w:lang w:bidi="ar-SA"/>
        </w:rPr>
      </w:pPr>
      <w:r>
        <w:rPr>
          <w:rFonts w:ascii="Times New Roman" w:hAnsi="Times New Roman"/>
          <w:sz w:val="24"/>
          <w:szCs w:val="24"/>
          <w:lang w:bidi="ar-SA"/>
        </w:rPr>
        <w:t xml:space="preserve">  </w:t>
      </w:r>
      <w:r w:rsidR="00AF47B4">
        <w:rPr>
          <w:rFonts w:ascii="Times New Roman" w:hAnsi="Times New Roman"/>
          <w:sz w:val="24"/>
          <w:szCs w:val="24"/>
          <w:lang w:bidi="ar-SA"/>
        </w:rPr>
        <w:t>$896,960</w:t>
      </w:r>
      <w:r>
        <w:rPr>
          <w:rFonts w:ascii="Times New Roman" w:hAnsi="Times New Roman"/>
          <w:sz w:val="24"/>
          <w:szCs w:val="24"/>
          <w:lang w:bidi="ar-SA"/>
        </w:rPr>
        <w:t xml:space="preserve">    </w:t>
      </w:r>
      <w:r w:rsidR="653EABAF" w:rsidRPr="653EABAF">
        <w:rPr>
          <w:rFonts w:ascii="Times New Roman" w:hAnsi="Times New Roman"/>
          <w:sz w:val="24"/>
          <w:szCs w:val="24"/>
          <w:lang w:bidi="ar-SA"/>
        </w:rPr>
        <w:t>Total</w:t>
      </w:r>
    </w:p>
    <w:p w14:paraId="62B0E653" w14:textId="0611E1FF" w:rsidR="4B9CC95E" w:rsidRDefault="4B9CC95E" w:rsidP="4B9CC95E"/>
    <w:p w14:paraId="2D225E83" w14:textId="39516D59" w:rsidR="006C07BF" w:rsidRPr="00CA34FB" w:rsidRDefault="0FD46841" w:rsidP="00B30A73">
      <w:pPr>
        <w:pStyle w:val="ListParagraph"/>
        <w:numPr>
          <w:ilvl w:val="0"/>
          <w:numId w:val="4"/>
        </w:numPr>
        <w:rPr>
          <w:rFonts w:ascii="Times New Roman" w:hAnsi="Times New Roman"/>
          <w:sz w:val="24"/>
          <w:szCs w:val="24"/>
        </w:rPr>
      </w:pPr>
      <w:r w:rsidRPr="0FD46841">
        <w:rPr>
          <w:rFonts w:ascii="Times New Roman" w:hAnsi="Times New Roman"/>
          <w:sz w:val="24"/>
          <w:szCs w:val="24"/>
        </w:rPr>
        <w:lastRenderedPageBreak/>
        <w:t xml:space="preserve"> </w:t>
      </w:r>
      <w:r w:rsidRPr="0FD46841">
        <w:rPr>
          <w:rFonts w:ascii="Times New Roman" w:hAnsi="Times New Roman"/>
          <w:b/>
          <w:bCs/>
          <w:sz w:val="24"/>
          <w:szCs w:val="24"/>
        </w:rPr>
        <w:t>Reimbursable Expenses (“Expenses”)</w:t>
      </w:r>
    </w:p>
    <w:p w14:paraId="24F4E071" w14:textId="6E313606" w:rsidR="0BC72C5E" w:rsidRDefault="0FD46841" w:rsidP="0FD46841">
      <w:pPr>
        <w:pStyle w:val="ListParagraph"/>
        <w:ind w:left="0"/>
        <w:rPr>
          <w:rFonts w:ascii="Times New Roman" w:hAnsi="Times New Roman"/>
          <w:sz w:val="24"/>
          <w:szCs w:val="24"/>
        </w:rPr>
      </w:pPr>
      <w:r w:rsidRPr="0FD46841">
        <w:rPr>
          <w:rFonts w:ascii="Times New Roman" w:hAnsi="Times New Roman"/>
          <w:sz w:val="24"/>
          <w:szCs w:val="24"/>
        </w:rPr>
        <w:t>In addition to Fees billed for professional Services as set forth above, Supplier may invoice Monsanto for travel-related Expenses (transportation costs and meals), based on actual costs.  All travel expenses shall comply with the travel policy set forth in the Agreement.</w:t>
      </w:r>
    </w:p>
    <w:p w14:paraId="5DB523F3" w14:textId="12531642" w:rsidR="00240035" w:rsidRPr="00CA34FB" w:rsidRDefault="00240035" w:rsidP="003E2A41">
      <w:pPr>
        <w:spacing w:line="276" w:lineRule="auto"/>
      </w:pPr>
    </w:p>
    <w:p w14:paraId="252AC725" w14:textId="389CDD4A" w:rsidR="00240035" w:rsidRPr="00CA34FB" w:rsidRDefault="0FD46841" w:rsidP="00D80220">
      <w:pPr>
        <w:spacing w:line="276" w:lineRule="auto"/>
      </w:pPr>
      <w:r>
        <w:t xml:space="preserve">Expenses will be invoiced separately from the Project fees and separately listed with supporting documentation attached. </w:t>
      </w:r>
    </w:p>
    <w:p w14:paraId="16C8A2E5" w14:textId="1B9D3647" w:rsidR="00240035" w:rsidRPr="00CA34FB" w:rsidRDefault="5386999B" w:rsidP="00593C31">
      <w:pPr>
        <w:spacing w:line="360" w:lineRule="auto"/>
      </w:pPr>
      <w:r>
        <w:t xml:space="preserve"> </w:t>
      </w:r>
    </w:p>
    <w:p w14:paraId="0E3B852E" w14:textId="4ADCDBF8" w:rsidR="0BC72C5E" w:rsidRDefault="0BC72C5E" w:rsidP="0BC72C5E">
      <w:pPr>
        <w:rPr>
          <w:b/>
          <w:bCs/>
        </w:rPr>
      </w:pPr>
    </w:p>
    <w:p w14:paraId="7C184A17" w14:textId="25DB8260" w:rsidR="4B9CC95E" w:rsidRDefault="4B9CC95E">
      <w:r>
        <w:br w:type="page"/>
      </w:r>
    </w:p>
    <w:p w14:paraId="29891083" w14:textId="5010F29F" w:rsidR="00955C9B" w:rsidRDefault="00CC4405" w:rsidP="2F1B510E">
      <w:pPr>
        <w:rPr>
          <w:b/>
          <w:bCs/>
          <w:u w:val="single"/>
        </w:rPr>
      </w:pPr>
      <w:r>
        <w:rPr>
          <w:b/>
          <w:bCs/>
        </w:rPr>
        <w:lastRenderedPageBreak/>
        <w:t>6</w:t>
      </w:r>
      <w:r w:rsidR="004D4754" w:rsidRPr="00CA34FB">
        <w:rPr>
          <w:b/>
          <w:bCs/>
        </w:rPr>
        <w:t xml:space="preserve">. </w:t>
      </w:r>
      <w:r w:rsidR="002705B9" w:rsidRPr="00CA34FB">
        <w:rPr>
          <w:b/>
        </w:rPr>
        <w:tab/>
      </w:r>
      <w:r w:rsidR="00955C9B" w:rsidRPr="0FD46841">
        <w:rPr>
          <w:b/>
          <w:bCs/>
        </w:rPr>
        <w:t xml:space="preserve">Monsanto &amp; </w:t>
      </w:r>
      <w:r w:rsidR="00305736" w:rsidRPr="0FD46841">
        <w:rPr>
          <w:b/>
          <w:bCs/>
        </w:rPr>
        <w:t>Supplier</w:t>
      </w:r>
      <w:r w:rsidR="00955C9B" w:rsidRPr="0FD46841">
        <w:rPr>
          <w:b/>
          <w:bCs/>
        </w:rPr>
        <w:t xml:space="preserve"> Responsibilities &amp; Assumptions</w:t>
      </w:r>
    </w:p>
    <w:p w14:paraId="1E510155" w14:textId="77777777" w:rsidR="00D3009C" w:rsidRPr="00CA34FB" w:rsidRDefault="00D3009C" w:rsidP="4B9CC95E">
      <w:pPr>
        <w:rPr>
          <w:b/>
          <w:bCs/>
        </w:rPr>
      </w:pPr>
    </w:p>
    <w:p w14:paraId="6A508184" w14:textId="2AC32A97" w:rsidR="00955C9B" w:rsidRDefault="0FD46841" w:rsidP="0FD46841">
      <w:pPr>
        <w:pStyle w:val="p1"/>
        <w:rPr>
          <w:rFonts w:ascii="Times New Roman" w:hAnsi="Times New Roman"/>
          <w:sz w:val="24"/>
          <w:szCs w:val="24"/>
        </w:rPr>
      </w:pPr>
      <w:r w:rsidRPr="0FD46841">
        <w:rPr>
          <w:rFonts w:ascii="Times New Roman" w:hAnsi="Times New Roman"/>
          <w:sz w:val="24"/>
          <w:szCs w:val="24"/>
        </w:rPr>
        <w:t xml:space="preserve">The in-scope Services, start date, end date, and fees for this </w:t>
      </w:r>
      <w:r w:rsidR="00F734FB">
        <w:rPr>
          <w:rFonts w:ascii="Times New Roman" w:hAnsi="Times New Roman"/>
          <w:sz w:val="24"/>
          <w:szCs w:val="24"/>
        </w:rPr>
        <w:t xml:space="preserve">SOW </w:t>
      </w:r>
      <w:r w:rsidRPr="0FD46841">
        <w:rPr>
          <w:rFonts w:ascii="Times New Roman" w:hAnsi="Times New Roman"/>
          <w:sz w:val="24"/>
          <w:szCs w:val="24"/>
        </w:rPr>
        <w:t>are based on the following Assumptions and Monsanto Responsibilities.</w:t>
      </w:r>
    </w:p>
    <w:p w14:paraId="7B0863B0" w14:textId="77777777" w:rsidR="00D3009C" w:rsidRPr="00CA34FB" w:rsidRDefault="00D3009C" w:rsidP="4B9CC95E">
      <w:pPr>
        <w:pStyle w:val="p1"/>
        <w:rPr>
          <w:rFonts w:ascii="Times New Roman" w:hAnsi="Times New Roman"/>
          <w:sz w:val="24"/>
          <w:szCs w:val="24"/>
        </w:rPr>
      </w:pPr>
    </w:p>
    <w:p w14:paraId="2FB7D446" w14:textId="76AD66F1" w:rsidR="00955C9B" w:rsidRPr="00CA34FB" w:rsidRDefault="0FD46841" w:rsidP="00B30A73">
      <w:pPr>
        <w:pStyle w:val="p1"/>
        <w:numPr>
          <w:ilvl w:val="0"/>
          <w:numId w:val="6"/>
        </w:numPr>
        <w:rPr>
          <w:rFonts w:ascii="Times New Roman" w:hAnsi="Times New Roman"/>
          <w:b/>
          <w:bCs/>
          <w:sz w:val="24"/>
          <w:szCs w:val="24"/>
        </w:rPr>
      </w:pPr>
      <w:r w:rsidRPr="0FD46841">
        <w:rPr>
          <w:rFonts w:ascii="Times New Roman" w:hAnsi="Times New Roman"/>
          <w:b/>
          <w:bCs/>
          <w:sz w:val="24"/>
          <w:szCs w:val="24"/>
        </w:rPr>
        <w:t>Monsanto Responsibilities:</w:t>
      </w:r>
    </w:p>
    <w:p w14:paraId="063B4762" w14:textId="23A66BDA" w:rsidR="007D1CE7"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Revisions to deliverables from Monsanto, to be secured within 2 business day of submission otherwise, it is assumed that the deliverables are accepted. Any delays in access or approval will may delay delivery, and subsequent deliverables and timeline.</w:t>
      </w:r>
    </w:p>
    <w:p w14:paraId="0EAB1F1D" w14:textId="3F91DB42" w:rsidR="00955C9B"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Designate the Monsanto individuals who possess the suitable skills, knowledge and/or experience to support this project and serve as the Project Sponsor and Stakeholders.</w:t>
      </w:r>
    </w:p>
    <w:p w14:paraId="4EB7B9E6" w14:textId="77777777" w:rsidR="00955C9B"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Provide access to, and make available, the Project Sponsors, Stakeholders and other key personnel as required during the course of the project.</w:t>
      </w:r>
    </w:p>
    <w:p w14:paraId="171DB593" w14:textId="496A65C5" w:rsidR="00955C9B"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Provide, on a timely basis (within 5 business days), such information, documentation, decisions, approvals and assistance that are necessary to Supplier’s work or that Supplier reasonably requests.</w:t>
      </w:r>
    </w:p>
    <w:p w14:paraId="58C3A847" w14:textId="77777777" w:rsidR="00955C9B"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Provide suitable workspace, furniture, and IT infrastructure (including workstations, systems access, software licenses, application environments, and data), necessary to perform the Services described within this SOW. A minimum of 2 weeks’ advance notice will be given for any requirements in this category.</w:t>
      </w:r>
    </w:p>
    <w:p w14:paraId="3BBB268C" w14:textId="4EE360E5" w:rsidR="00955C9B"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Ensure to the best of its ability that all information provided to Supplier is complete, accurate and current in all material respects, contains no material omissions and is updated promptly and continuously during the course of the engagement.</w:t>
      </w:r>
    </w:p>
    <w:p w14:paraId="3FF5A16F" w14:textId="77777777" w:rsidR="002C455C"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Assume responsibility for any delays, additional costs, or other liabilities caused by or associated with any deficiencies in (i) discharging the Monsanto Responsibilities, and (ii) the Assumptions.</w:t>
      </w:r>
    </w:p>
    <w:p w14:paraId="1F63339A" w14:textId="24CE925F" w:rsidR="00955C9B" w:rsidRPr="00082987" w:rsidRDefault="0FD46841" w:rsidP="00082987">
      <w:pPr>
        <w:pStyle w:val="p1"/>
        <w:numPr>
          <w:ilvl w:val="1"/>
          <w:numId w:val="6"/>
        </w:numPr>
        <w:rPr>
          <w:rFonts w:ascii="Times New Roman" w:hAnsi="Times New Roman"/>
          <w:sz w:val="24"/>
          <w:szCs w:val="22"/>
        </w:rPr>
      </w:pPr>
      <w:r w:rsidRPr="00CB6468">
        <w:rPr>
          <w:rFonts w:ascii="Times New Roman" w:hAnsi="Times New Roman"/>
          <w:sz w:val="24"/>
          <w:szCs w:val="22"/>
          <w:highlight w:val="yellow"/>
          <w:rPrChange w:id="97" w:author="JANGAY, BHAVANI [AG/1000]" w:date="2019-03-15T09:19:00Z">
            <w:rPr>
              <w:rFonts w:ascii="Times New Roman" w:hAnsi="Times New Roman"/>
              <w:sz w:val="24"/>
              <w:szCs w:val="22"/>
            </w:rPr>
          </w:rPrChange>
        </w:rPr>
        <w:t>Monsanto will provide subject matter expertise in regards to technical implementation, limitations, source systems, and data models</w:t>
      </w:r>
      <w:r w:rsidRPr="00505D08">
        <w:rPr>
          <w:rFonts w:ascii="Times New Roman" w:hAnsi="Times New Roman"/>
          <w:sz w:val="24"/>
          <w:szCs w:val="22"/>
        </w:rPr>
        <w:t xml:space="preserve">. </w:t>
      </w:r>
    </w:p>
    <w:p w14:paraId="09BE0215" w14:textId="1F8E1A69" w:rsidR="00305736" w:rsidRPr="00CA34FB" w:rsidRDefault="0FD46841" w:rsidP="00B30A73">
      <w:pPr>
        <w:pStyle w:val="p1"/>
        <w:numPr>
          <w:ilvl w:val="1"/>
          <w:numId w:val="6"/>
        </w:numPr>
        <w:rPr>
          <w:rFonts w:ascii="Times New Roman" w:hAnsi="Times New Roman"/>
          <w:sz w:val="22"/>
          <w:szCs w:val="22"/>
        </w:rPr>
      </w:pPr>
      <w:r w:rsidRPr="00505D08">
        <w:rPr>
          <w:rFonts w:ascii="Times New Roman" w:hAnsi="Times New Roman"/>
          <w:sz w:val="24"/>
          <w:szCs w:val="22"/>
        </w:rPr>
        <w:t>Monsanto will ensure use and procurement of appropriate licenses.</w:t>
      </w:r>
      <w:r w:rsidR="4B9CC95E" w:rsidRPr="00505D08">
        <w:rPr>
          <w:sz w:val="16"/>
        </w:rPr>
        <w:br/>
      </w:r>
    </w:p>
    <w:p w14:paraId="7F0C185E" w14:textId="55C0A5C1" w:rsidR="00955C9B" w:rsidRPr="00CA34FB" w:rsidRDefault="00955C9B" w:rsidP="002C455C">
      <w:r>
        <w:br w:type="page"/>
      </w:r>
    </w:p>
    <w:p w14:paraId="0F5D3178" w14:textId="0C15A1E0" w:rsidR="00C908C3" w:rsidRPr="00CA34FB" w:rsidRDefault="0FD46841" w:rsidP="00B30A73">
      <w:pPr>
        <w:pStyle w:val="p1"/>
        <w:numPr>
          <w:ilvl w:val="0"/>
          <w:numId w:val="6"/>
        </w:numPr>
        <w:rPr>
          <w:rFonts w:ascii="Times New Roman" w:hAnsi="Times New Roman"/>
          <w:b/>
          <w:bCs/>
          <w:sz w:val="24"/>
          <w:szCs w:val="24"/>
        </w:rPr>
      </w:pPr>
      <w:r w:rsidRPr="0FD46841">
        <w:rPr>
          <w:rFonts w:ascii="Times New Roman" w:hAnsi="Times New Roman"/>
          <w:b/>
          <w:bCs/>
          <w:sz w:val="24"/>
          <w:szCs w:val="24"/>
        </w:rPr>
        <w:lastRenderedPageBreak/>
        <w:t>Supplier Assumptions:</w:t>
      </w:r>
    </w:p>
    <w:p w14:paraId="7D745E41" w14:textId="171A36C5" w:rsidR="00CE0852" w:rsidRPr="00CA34FB" w:rsidRDefault="0FD46841" w:rsidP="0FD46841">
      <w:pPr>
        <w:pStyle w:val="p1"/>
        <w:ind w:left="761"/>
        <w:rPr>
          <w:rFonts w:ascii="Times New Roman" w:hAnsi="Times New Roman"/>
          <w:sz w:val="24"/>
          <w:szCs w:val="24"/>
        </w:rPr>
      </w:pPr>
      <w:r w:rsidRPr="0FD46841">
        <w:rPr>
          <w:rFonts w:ascii="Times New Roman" w:hAnsi="Times New Roman"/>
          <w:sz w:val="24"/>
          <w:szCs w:val="24"/>
        </w:rPr>
        <w:t xml:space="preserve">The in-scope Services, start date, end date, and fees for this </w:t>
      </w:r>
      <w:r w:rsidR="00F734FB">
        <w:rPr>
          <w:rFonts w:ascii="Times New Roman" w:hAnsi="Times New Roman"/>
          <w:sz w:val="24"/>
          <w:szCs w:val="24"/>
        </w:rPr>
        <w:t>SOW</w:t>
      </w:r>
      <w:r w:rsidRPr="0FD46841">
        <w:rPr>
          <w:rFonts w:ascii="Times New Roman" w:hAnsi="Times New Roman"/>
          <w:sz w:val="24"/>
          <w:szCs w:val="24"/>
        </w:rPr>
        <w:t xml:space="preserve"> are based on the following Assumptions and the Supplier’s Responsibilities.</w:t>
      </w:r>
    </w:p>
    <w:p w14:paraId="4903948F" w14:textId="063C6ED5" w:rsidR="00D47E69" w:rsidRDefault="0FD46841" w:rsidP="004A2D84">
      <w:pPr>
        <w:pStyle w:val="p1"/>
        <w:rPr>
          <w:rFonts w:ascii="Times New Roman" w:hAnsi="Times New Roman"/>
          <w:sz w:val="22"/>
          <w:szCs w:val="22"/>
        </w:rPr>
      </w:pPr>
      <w:r w:rsidRPr="0FD46841">
        <w:rPr>
          <w:rFonts w:ascii="Times New Roman" w:hAnsi="Times New Roman"/>
          <w:sz w:val="22"/>
          <w:szCs w:val="22"/>
        </w:rPr>
        <w:t xml:space="preserve">  </w:t>
      </w:r>
    </w:p>
    <w:p w14:paraId="64722B90" w14:textId="2D56C498" w:rsidR="00F00606" w:rsidRPr="00082987" w:rsidRDefault="0FD46841" w:rsidP="00082987">
      <w:pPr>
        <w:pStyle w:val="p1"/>
        <w:numPr>
          <w:ilvl w:val="1"/>
          <w:numId w:val="6"/>
        </w:numPr>
        <w:rPr>
          <w:rFonts w:ascii="Times New Roman" w:hAnsi="Times New Roman"/>
          <w:sz w:val="24"/>
          <w:szCs w:val="22"/>
        </w:rPr>
      </w:pPr>
      <w:r w:rsidRPr="00505D08">
        <w:rPr>
          <w:rFonts w:ascii="Times New Roman" w:hAnsi="Times New Roman"/>
          <w:sz w:val="24"/>
          <w:szCs w:val="22"/>
        </w:rPr>
        <w:t>Supplier shall be entitled to rely on all decisions and approvals of Monsanto in connection with the project work.</w:t>
      </w:r>
    </w:p>
    <w:p w14:paraId="0DBD5F84" w14:textId="1B84FEA5" w:rsidR="00C908C3"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There will be a weekly status review meeting to determine accomplishments with the plan and identify issues that need immediate resolution. For critical issues, a response is required within one business day. For other issues, a response is required in two business days.</w:t>
      </w:r>
    </w:p>
    <w:p w14:paraId="197312DF" w14:textId="737D5720" w:rsidR="00C908C3"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 xml:space="preserve">Supplier will utilize reasonable efforts to retain and maintain assigned resources throughout the lifecycle of this project. </w:t>
      </w:r>
      <w:r w:rsidRPr="004C301F">
        <w:rPr>
          <w:rFonts w:ascii="Times New Roman" w:hAnsi="Times New Roman"/>
          <w:sz w:val="24"/>
          <w:szCs w:val="22"/>
          <w:highlight w:val="yellow"/>
          <w:rPrChange w:id="98" w:author="JANGAY, BHAVANI [AG/1000]" w:date="2019-03-15T09:21:00Z">
            <w:rPr>
              <w:rFonts w:ascii="Times New Roman" w:hAnsi="Times New Roman"/>
              <w:sz w:val="24"/>
              <w:szCs w:val="22"/>
            </w:rPr>
          </w:rPrChange>
        </w:rPr>
        <w:t>Supplier reserves the right to utilize any and all resources necessary to complete the project including resources that were not originally assigned to the project.</w:t>
      </w:r>
    </w:p>
    <w:p w14:paraId="077FBD2D" w14:textId="30C64EAA" w:rsidR="00C908C3"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In the event Supplier chooses to change, remove, or add resources to the project, Supplier will review resource updates with Monsanto as soon as reasonably possible prior to making resource changes.</w:t>
      </w:r>
    </w:p>
    <w:p w14:paraId="0AAB6D3F" w14:textId="42C4A89F" w:rsidR="00C908C3"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Supplier will not be responsible for delays due to Monsanto or Monsanto-affiliated third party resources, including hardware, software, or other services.</w:t>
      </w:r>
    </w:p>
    <w:p w14:paraId="014FAAC7" w14:textId="0D85C5F0" w:rsidR="00C908C3"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Monsanto’s failure to assign Monsanto personnel having skills commensurate with their role with respect to such engagement could adversely affect Supplier’s ability to provide the Services.</w:t>
      </w:r>
    </w:p>
    <w:p w14:paraId="758637F7" w14:textId="60074A6C" w:rsidR="00C908C3" w:rsidRPr="00505D08" w:rsidRDefault="0FD46841" w:rsidP="00B30A73">
      <w:pPr>
        <w:pStyle w:val="p1"/>
        <w:numPr>
          <w:ilvl w:val="1"/>
          <w:numId w:val="6"/>
        </w:numPr>
        <w:rPr>
          <w:rFonts w:ascii="Times New Roman" w:hAnsi="Times New Roman"/>
          <w:sz w:val="24"/>
          <w:szCs w:val="22"/>
        </w:rPr>
      </w:pPr>
      <w:r w:rsidRPr="00505D08">
        <w:rPr>
          <w:rFonts w:ascii="Times New Roman" w:hAnsi="Times New Roman"/>
          <w:sz w:val="24"/>
          <w:szCs w:val="22"/>
        </w:rPr>
        <w:t>To the extent that Supplier fails to meet its obligations with respect to milestone or delivery dates and such failure is due to Monsanto’s failure to perform its responsibilities described in this</w:t>
      </w:r>
    </w:p>
    <w:p w14:paraId="64EC9769" w14:textId="002293CB" w:rsidR="005735FD" w:rsidRDefault="005735FD">
      <w:pPr>
        <w:rPr>
          <w:szCs w:val="22"/>
        </w:rPr>
      </w:pPr>
      <w:r>
        <w:rPr>
          <w:szCs w:val="22"/>
        </w:rPr>
        <w:br w:type="page"/>
      </w:r>
      <w:bookmarkStart w:id="99" w:name="_GoBack"/>
      <w:bookmarkEnd w:id="99"/>
    </w:p>
    <w:p w14:paraId="498C7D88" w14:textId="77777777" w:rsidR="00C908C3" w:rsidRPr="00CA34FB" w:rsidRDefault="00C908C3" w:rsidP="00C908C3">
      <w:pPr>
        <w:pStyle w:val="p1"/>
        <w:ind w:left="761"/>
        <w:rPr>
          <w:rFonts w:ascii="Times New Roman" w:hAnsi="Times New Roman"/>
          <w:sz w:val="24"/>
          <w:szCs w:val="24"/>
        </w:rPr>
      </w:pPr>
    </w:p>
    <w:p w14:paraId="6E3859FE" w14:textId="0EF6126E" w:rsidR="00240035" w:rsidRPr="00CA34FB" w:rsidRDefault="00CC4405" w:rsidP="2F1B510E">
      <w:pPr>
        <w:rPr>
          <w:b/>
          <w:bCs/>
        </w:rPr>
      </w:pPr>
      <w:r>
        <w:rPr>
          <w:b/>
          <w:bCs/>
        </w:rPr>
        <w:t>7</w:t>
      </w:r>
      <w:r w:rsidR="00CD764F" w:rsidRPr="00CA34FB">
        <w:rPr>
          <w:b/>
          <w:bCs/>
        </w:rPr>
        <w:t>.</w:t>
      </w:r>
      <w:r w:rsidR="009F20B9" w:rsidRPr="00CA34FB">
        <w:rPr>
          <w:b/>
        </w:rPr>
        <w:tab/>
      </w:r>
      <w:r w:rsidR="00D61EE2" w:rsidRPr="0FD46841">
        <w:rPr>
          <w:b/>
          <w:bCs/>
        </w:rPr>
        <w:t>Change</w:t>
      </w:r>
      <w:r w:rsidR="00240035" w:rsidRPr="0FD46841">
        <w:rPr>
          <w:b/>
          <w:bCs/>
        </w:rPr>
        <w:t>s</w:t>
      </w:r>
    </w:p>
    <w:p w14:paraId="01B2273E" w14:textId="02E14962" w:rsidR="00D61EE2" w:rsidRPr="00CA34FB" w:rsidRDefault="0FD46841" w:rsidP="00593C31">
      <w:r>
        <w:t>Any change or modification in the scope, type, quality or requirements of the Deliverables and Services, Project Fees, or any other aspect of this SOW, will be by SOW Amendment.  All SOW Amendments will be accomplished in strict compliance with the procedures set out in the Agreement.</w:t>
      </w:r>
    </w:p>
    <w:p w14:paraId="79B0665B" w14:textId="77777777" w:rsidR="000E2CFB" w:rsidRPr="00CA34FB" w:rsidRDefault="000E2CFB" w:rsidP="00593C31">
      <w:pPr>
        <w:pStyle w:val="BodyText"/>
        <w:jc w:val="left"/>
        <w:rPr>
          <w:caps/>
        </w:rPr>
      </w:pPr>
    </w:p>
    <w:p w14:paraId="3C6960E1" w14:textId="77777777" w:rsidR="00735C87" w:rsidRPr="00CA34FB" w:rsidRDefault="00735C87" w:rsidP="00593C31">
      <w:pPr>
        <w:rPr>
          <w:caps/>
        </w:rPr>
      </w:pPr>
    </w:p>
    <w:p w14:paraId="45856E89" w14:textId="475A496A" w:rsidR="00D61EE2" w:rsidRPr="00CA34FB" w:rsidRDefault="0FD46841" w:rsidP="0FD46841">
      <w:pPr>
        <w:rPr>
          <w:caps/>
        </w:rPr>
      </w:pPr>
      <w:r w:rsidRPr="0FD46841">
        <w:rPr>
          <w:caps/>
        </w:rPr>
        <w:t>In witness whereof</w:t>
      </w:r>
      <w:r>
        <w:t>, the Parties have executed this SOW as of the dates below.</w:t>
      </w:r>
    </w:p>
    <w:p w14:paraId="2AEE66E5" w14:textId="77777777" w:rsidR="00D61EE2" w:rsidRPr="00CA34FB" w:rsidRDefault="00D61EE2" w:rsidP="00593C31">
      <w:pPr>
        <w:pStyle w:val="BodyText"/>
        <w:jc w:val="left"/>
      </w:pPr>
    </w:p>
    <w:p w14:paraId="20918BC6" w14:textId="071B9141" w:rsidR="391331CB" w:rsidRDefault="0FD46841" w:rsidP="391331CB">
      <w:r>
        <w:t>MONSANTO                                                             SLALOM, LLC</w:t>
      </w:r>
    </w:p>
    <w:p w14:paraId="60092FD3" w14:textId="657F99EE" w:rsidR="004040C9" w:rsidRDefault="004040C9" w:rsidP="002C455C">
      <w:pPr>
        <w:outlineLvl w:val="0"/>
      </w:pPr>
    </w:p>
    <w:p w14:paraId="1DD71082" w14:textId="1E7DFB52" w:rsidR="391331CB" w:rsidRDefault="0A5AAE54" w:rsidP="391331CB">
      <w:r>
        <w:t xml:space="preserve"> </w:t>
      </w:r>
    </w:p>
    <w:p w14:paraId="4BA90127" w14:textId="071B9141" w:rsidR="391331CB" w:rsidRDefault="0FD46841" w:rsidP="391331CB">
      <w:r>
        <w:t xml:space="preserve">By:   Monsanto </w:t>
      </w:r>
    </w:p>
    <w:p w14:paraId="4C114D75" w14:textId="071B9141" w:rsidR="391331CB" w:rsidRDefault="0A5AAE54" w:rsidP="391331CB">
      <w:r>
        <w:t xml:space="preserve"> </w:t>
      </w:r>
    </w:p>
    <w:p w14:paraId="408896D9" w14:textId="071B9141" w:rsidR="391331CB" w:rsidRDefault="0A5AAE54" w:rsidP="391331CB">
      <w:r>
        <w:t xml:space="preserve"> </w:t>
      </w:r>
    </w:p>
    <w:p w14:paraId="33A511FA" w14:textId="607956DF" w:rsidR="391331CB" w:rsidRDefault="0FD46841" w:rsidP="391331CB">
      <w:r>
        <w:t>By</w:t>
      </w:r>
      <w:r w:rsidRPr="0FD46841">
        <w:rPr>
          <w:u w:val="single"/>
        </w:rPr>
        <w:t xml:space="preserve">                                                       </w:t>
      </w:r>
      <w:r>
        <w:t xml:space="preserve">                       </w:t>
      </w:r>
      <w:proofErr w:type="spellStart"/>
      <w:r>
        <w:t>By</w:t>
      </w:r>
      <w:proofErr w:type="spellEnd"/>
      <w:r w:rsidRPr="0FD46841">
        <w:rPr>
          <w:u w:val="single"/>
        </w:rPr>
        <w:t xml:space="preserve">                                                                   </w:t>
      </w:r>
    </w:p>
    <w:p w14:paraId="76941C9B" w14:textId="071B9141" w:rsidR="391331CB" w:rsidRDefault="0A5AAE54" w:rsidP="391331CB">
      <w:r>
        <w:t xml:space="preserve"> </w:t>
      </w:r>
    </w:p>
    <w:p w14:paraId="6CB9392C" w14:textId="19E57D08" w:rsidR="391331CB" w:rsidRDefault="0FD46841" w:rsidP="391331CB">
      <w:r>
        <w:t>Name</w:t>
      </w:r>
      <w:r w:rsidRPr="0FD46841">
        <w:rPr>
          <w:u w:val="single"/>
        </w:rPr>
        <w:t xml:space="preserve">                                                   </w:t>
      </w:r>
      <w:r>
        <w:t xml:space="preserve">                     </w:t>
      </w:r>
      <w:proofErr w:type="spellStart"/>
      <w:r>
        <w:t>Name</w:t>
      </w:r>
      <w:proofErr w:type="spellEnd"/>
      <w:r w:rsidRPr="0FD46841">
        <w:rPr>
          <w:u w:val="single"/>
        </w:rPr>
        <w:t xml:space="preserve">                                                               </w:t>
      </w:r>
    </w:p>
    <w:p w14:paraId="21736E31" w14:textId="071B9141" w:rsidR="391331CB" w:rsidRDefault="0A5AAE54" w:rsidP="391331CB">
      <w:r>
        <w:t xml:space="preserve"> </w:t>
      </w:r>
    </w:p>
    <w:p w14:paraId="7433B4B1" w14:textId="5680FF73" w:rsidR="391331CB" w:rsidRDefault="0FD46841" w:rsidP="391331CB">
      <w:r>
        <w:t>Title</w:t>
      </w:r>
      <w:r w:rsidRPr="0FD46841">
        <w:rPr>
          <w:u w:val="single"/>
        </w:rPr>
        <w:t xml:space="preserve">                                                     </w:t>
      </w:r>
      <w:r>
        <w:t xml:space="preserve">                      </w:t>
      </w:r>
      <w:proofErr w:type="spellStart"/>
      <w:r>
        <w:t>Title</w:t>
      </w:r>
      <w:proofErr w:type="spellEnd"/>
      <w:r w:rsidRPr="0FD46841">
        <w:rPr>
          <w:u w:val="single"/>
        </w:rPr>
        <w:t xml:space="preserve">                                                                 </w:t>
      </w:r>
    </w:p>
    <w:p w14:paraId="0061AC17" w14:textId="071B9141" w:rsidR="391331CB" w:rsidRDefault="0A5AAE54" w:rsidP="391331CB">
      <w:r>
        <w:t xml:space="preserve"> </w:t>
      </w:r>
    </w:p>
    <w:p w14:paraId="26D96E19" w14:textId="6AE7F6F0" w:rsidR="391331CB" w:rsidRDefault="0FD46841" w:rsidP="391331CB">
      <w:r>
        <w:t>Date</w:t>
      </w:r>
      <w:r w:rsidRPr="0FD46841">
        <w:rPr>
          <w:u w:val="single"/>
        </w:rPr>
        <w:t xml:space="preserve">                                                     </w:t>
      </w:r>
      <w:r>
        <w:t xml:space="preserve">                     </w:t>
      </w:r>
      <w:proofErr w:type="spellStart"/>
      <w:r>
        <w:t>Date</w:t>
      </w:r>
      <w:proofErr w:type="spellEnd"/>
      <w:r w:rsidRPr="0FD46841">
        <w:rPr>
          <w:u w:val="single"/>
        </w:rPr>
        <w:t xml:space="preserve">                                                                 </w:t>
      </w:r>
    </w:p>
    <w:p w14:paraId="1B04D0D3" w14:textId="071B9141" w:rsidR="391331CB" w:rsidRDefault="0A5AAE54">
      <w:r w:rsidRPr="0A5AAE54">
        <w:rPr>
          <w:b/>
          <w:bCs/>
        </w:rPr>
        <w:t xml:space="preserve"> </w:t>
      </w:r>
    </w:p>
    <w:p w14:paraId="79A6D3AA" w14:textId="071B9141" w:rsidR="391331CB" w:rsidRDefault="391331CB" w:rsidP="391331CB">
      <w:pPr>
        <w:pStyle w:val="BodyText"/>
        <w:jc w:val="left"/>
      </w:pPr>
    </w:p>
    <w:sectPr w:rsidR="391331CB" w:rsidSect="004E4D89">
      <w:headerReference w:type="default" r:id="rId12"/>
      <w:footerReference w:type="default" r:id="rId13"/>
      <w:footerReference w:type="first" r:id="rId14"/>
      <w:pgSz w:w="12240" w:h="15840"/>
      <w:pgMar w:top="756" w:right="1440" w:bottom="441"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AAC0A" w14:textId="77777777" w:rsidR="002A4101" w:rsidRDefault="002A4101">
      <w:r>
        <w:separator/>
      </w:r>
    </w:p>
  </w:endnote>
  <w:endnote w:type="continuationSeparator" w:id="0">
    <w:p w14:paraId="7D39EADF" w14:textId="77777777" w:rsidR="002A4101" w:rsidRDefault="002A4101">
      <w:r>
        <w:continuationSeparator/>
      </w:r>
    </w:p>
  </w:endnote>
  <w:endnote w:type="continuationNotice" w:id="1">
    <w:p w14:paraId="05FB0C2B" w14:textId="77777777" w:rsidR="002A4101" w:rsidRDefault="002A41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Gill Sans Light">
    <w:altName w:val="Arial"/>
    <w:panose1 w:val="020B0302020104020203"/>
    <w:charset w:val="00"/>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BC1E" w14:textId="77777777" w:rsidR="009E48FB" w:rsidRDefault="009E48FB"/>
  <w:tbl>
    <w:tblPr>
      <w:tblStyle w:val="TableGrid"/>
      <w:tblpPr w:leftFromText="180" w:rightFromText="180" w:vertAnchor="text" w:horzAnchor="page" w:tblpX="829" w:tblpY="182"/>
      <w:tblOverlap w:val="never"/>
      <w:tblW w:w="1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8"/>
      <w:gridCol w:w="3838"/>
      <w:gridCol w:w="3838"/>
    </w:tblGrid>
    <w:tr w:rsidR="0068539B" w:rsidRPr="001621A8" w14:paraId="77321DDD" w14:textId="77777777" w:rsidTr="0FD46841">
      <w:trPr>
        <w:trHeight w:val="1095"/>
      </w:trPr>
      <w:tc>
        <w:tcPr>
          <w:tcW w:w="3838" w:type="dxa"/>
        </w:tcPr>
        <w:p w14:paraId="54B61912" w14:textId="77777777" w:rsidR="0068539B" w:rsidRPr="001621A8" w:rsidRDefault="0FD46841" w:rsidP="0FD46841">
          <w:pPr>
            <w:pStyle w:val="Footer"/>
            <w:rPr>
              <w:rFonts w:cstheme="majorBidi"/>
              <w:color w:val="0072C8"/>
              <w:sz w:val="16"/>
              <w:szCs w:val="16"/>
            </w:rPr>
          </w:pPr>
          <w:r w:rsidRPr="0FD46841">
            <w:rPr>
              <w:rFonts w:cstheme="majorBidi"/>
              <w:color w:val="0072C8"/>
              <w:sz w:val="14"/>
              <w:szCs w:val="14"/>
            </w:rPr>
            <w:t>SLALOM.COM</w:t>
          </w:r>
        </w:p>
        <w:p w14:paraId="68EC9E87" w14:textId="77777777" w:rsidR="0068539B" w:rsidRPr="001621A8" w:rsidRDefault="0068539B" w:rsidP="00C37229">
          <w:pPr>
            <w:pStyle w:val="Footer"/>
            <w:rPr>
              <w:rFonts w:cstheme="majorHAnsi"/>
              <w:color w:val="0072C8"/>
              <w:sz w:val="16"/>
              <w:szCs w:val="16"/>
            </w:rPr>
          </w:pPr>
        </w:p>
      </w:tc>
      <w:tc>
        <w:tcPr>
          <w:tcW w:w="3838" w:type="dxa"/>
        </w:tcPr>
        <w:p w14:paraId="588A9CD3" w14:textId="77777777" w:rsidR="0068539B" w:rsidRDefault="0068539B" w:rsidP="00C37229">
          <w:pPr>
            <w:pStyle w:val="Footer"/>
            <w:rPr>
              <w:rFonts w:cstheme="majorHAnsi"/>
              <w:color w:val="0072C8"/>
              <w:sz w:val="16"/>
              <w:szCs w:val="16"/>
            </w:rPr>
          </w:pPr>
          <w:r>
            <w:rPr>
              <w:rFonts w:cstheme="majorHAnsi"/>
              <w:color w:val="0072C8"/>
              <w:sz w:val="16"/>
              <w:szCs w:val="16"/>
            </w:rPr>
            <w:t>7800 Forsyth Blvd, Suite 850</w:t>
          </w:r>
        </w:p>
        <w:p w14:paraId="58AF2730" w14:textId="77777777" w:rsidR="0068539B" w:rsidRPr="001621A8" w:rsidRDefault="0068539B" w:rsidP="00C37229">
          <w:pPr>
            <w:pStyle w:val="Footer"/>
            <w:rPr>
              <w:rFonts w:cstheme="majorHAnsi"/>
              <w:color w:val="0072C8"/>
              <w:sz w:val="16"/>
              <w:szCs w:val="16"/>
            </w:rPr>
          </w:pPr>
          <w:r>
            <w:rPr>
              <w:rFonts w:cstheme="majorHAnsi"/>
              <w:color w:val="0072C8"/>
              <w:sz w:val="16"/>
              <w:szCs w:val="16"/>
            </w:rPr>
            <w:t>St. Louis</w:t>
          </w:r>
          <w:r>
            <w:rPr>
              <w:rFonts w:eastAsiaTheme="minorEastAsia" w:cstheme="majorHAnsi"/>
              <w:color w:val="0072C8"/>
              <w:sz w:val="16"/>
              <w:szCs w:val="16"/>
              <w:lang w:eastAsia="ja-JP"/>
            </w:rPr>
            <w:t>, MO  63105</w:t>
          </w:r>
          <w:r w:rsidRPr="001621A8">
            <w:rPr>
              <w:rFonts w:cstheme="majorHAnsi"/>
              <w:color w:val="0072C8"/>
              <w:sz w:val="16"/>
              <w:szCs w:val="16"/>
            </w:rPr>
            <w:t xml:space="preserve"> </w:t>
          </w:r>
        </w:p>
      </w:tc>
      <w:tc>
        <w:tcPr>
          <w:tcW w:w="3838" w:type="dxa"/>
        </w:tcPr>
        <w:p w14:paraId="527F42CA" w14:textId="77777777" w:rsidR="0068539B" w:rsidRPr="001621A8" w:rsidRDefault="0068539B" w:rsidP="00C37229">
          <w:pPr>
            <w:pStyle w:val="Footer"/>
            <w:rPr>
              <w:rFonts w:cstheme="majorHAnsi"/>
              <w:color w:val="0072C8"/>
              <w:sz w:val="16"/>
              <w:szCs w:val="16"/>
            </w:rPr>
          </w:pPr>
          <w:r>
            <w:rPr>
              <w:rFonts w:eastAsiaTheme="minorEastAsia" w:cstheme="majorHAnsi"/>
              <w:color w:val="0072C8"/>
              <w:sz w:val="16"/>
              <w:szCs w:val="16"/>
              <w:lang w:eastAsia="ja-JP"/>
            </w:rPr>
            <w:t>t  314.376.2370</w:t>
          </w:r>
          <w:r w:rsidRPr="001621A8">
            <w:rPr>
              <w:rFonts w:eastAsiaTheme="minorEastAsia" w:cstheme="majorHAnsi"/>
              <w:color w:val="0072C8"/>
              <w:sz w:val="16"/>
              <w:szCs w:val="16"/>
              <w:lang w:eastAsia="ja-JP"/>
            </w:rPr>
            <w:br/>
          </w:r>
        </w:p>
      </w:tc>
    </w:tr>
  </w:tbl>
  <w:p w14:paraId="7B9B9623" w14:textId="69029A0D" w:rsidR="00FF3600" w:rsidRPr="00735C87" w:rsidRDefault="00FF3600" w:rsidP="0068539B">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B8B07" w14:textId="77777777" w:rsidR="00FF3600" w:rsidRPr="00880C2D" w:rsidRDefault="0FD46841" w:rsidP="0FD46841">
    <w:pPr>
      <w:pStyle w:val="Footer"/>
      <w:rPr>
        <w:sz w:val="16"/>
        <w:szCs w:val="16"/>
      </w:rPr>
    </w:pPr>
    <w:r w:rsidRPr="0FD46841">
      <w:rPr>
        <w:sz w:val="16"/>
        <w:szCs w:val="16"/>
      </w:rPr>
      <w:t>140709 Tech-IT MCSA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AEB06" w14:textId="77777777" w:rsidR="002A4101" w:rsidRDefault="002A4101">
      <w:r>
        <w:separator/>
      </w:r>
    </w:p>
  </w:footnote>
  <w:footnote w:type="continuationSeparator" w:id="0">
    <w:p w14:paraId="0275C7F7" w14:textId="77777777" w:rsidR="002A4101" w:rsidRDefault="002A4101">
      <w:r>
        <w:continuationSeparator/>
      </w:r>
    </w:p>
  </w:footnote>
  <w:footnote w:type="continuationNotice" w:id="1">
    <w:p w14:paraId="37370E00" w14:textId="77777777" w:rsidR="002A4101" w:rsidRDefault="002A41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92312" w14:textId="4CC05C4A" w:rsidR="0068539B" w:rsidRDefault="0068539B" w:rsidP="0068539B">
    <w:pPr>
      <w:jc w:val="center"/>
    </w:pPr>
    <w:r>
      <w:rPr>
        <w:noProof/>
      </w:rPr>
      <w:drawing>
        <wp:inline distT="0" distB="0" distL="0" distR="0" wp14:anchorId="28DEAC6A" wp14:editId="5E2C94BF">
          <wp:extent cx="1026666" cy="337751"/>
          <wp:effectExtent l="0" t="0" r="0" b="0"/>
          <wp:docPr id="3" name="Picture 3" descr="mage result for slalom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result for slalom consulting"/>
                  <pic:cNvPicPr>
                    <a:picLocks noChangeAspect="1" noChangeArrowheads="1"/>
                  </pic:cNvPicPr>
                </pic:nvPicPr>
                <pic:blipFill rotWithShape="1">
                  <a:blip r:embed="rId1">
                    <a:extLst>
                      <a:ext uri="{28A0092B-C50C-407E-A947-70E740481C1C}">
                        <a14:useLocalDpi xmlns:a14="http://schemas.microsoft.com/office/drawing/2010/main" val="0"/>
                      </a:ext>
                    </a:extLst>
                  </a:blip>
                  <a:srcRect t="33696" b="33406"/>
                  <a:stretch/>
                </pic:blipFill>
                <pic:spPr bwMode="auto">
                  <a:xfrm>
                    <a:off x="0" y="0"/>
                    <a:ext cx="1030922" cy="339151"/>
                  </a:xfrm>
                  <a:prstGeom prst="rect">
                    <a:avLst/>
                  </a:prstGeom>
                  <a:noFill/>
                  <a:ln>
                    <a:noFill/>
                  </a:ln>
                  <a:extLst>
                    <a:ext uri="{53640926-AAD7-44D8-BBD7-CCE9431645EC}">
                      <a14:shadowObscured xmlns:a14="http://schemas.microsoft.com/office/drawing/2010/main"/>
                    </a:ext>
                  </a:extLst>
                </pic:spPr>
              </pic:pic>
            </a:graphicData>
          </a:graphic>
        </wp:inline>
      </w:drawing>
    </w:r>
  </w:p>
  <w:p w14:paraId="525D4FF0" w14:textId="2090B5AC" w:rsidR="5386999B" w:rsidRDefault="5386999B" w:rsidP="53869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76D9"/>
    <w:multiLevelType w:val="hybridMultilevel"/>
    <w:tmpl w:val="818AEF5E"/>
    <w:lvl w:ilvl="0" w:tplc="ADBEF3E8">
      <w:start w:val="1"/>
      <w:numFmt w:val="bullet"/>
      <w:lvlText w:val=""/>
      <w:lvlJc w:val="left"/>
      <w:pPr>
        <w:ind w:left="720" w:hanging="360"/>
      </w:pPr>
      <w:rPr>
        <w:rFonts w:ascii="Symbol" w:hAnsi="Symbol" w:hint="default"/>
      </w:rPr>
    </w:lvl>
    <w:lvl w:ilvl="1" w:tplc="ABA679C0">
      <w:start w:val="1"/>
      <w:numFmt w:val="bullet"/>
      <w:lvlText w:val="o"/>
      <w:lvlJc w:val="left"/>
      <w:pPr>
        <w:ind w:left="1440" w:hanging="360"/>
      </w:pPr>
      <w:rPr>
        <w:rFonts w:ascii="Courier New" w:hAnsi="Courier New" w:hint="default"/>
      </w:rPr>
    </w:lvl>
    <w:lvl w:ilvl="2" w:tplc="4DE2348E">
      <w:start w:val="1"/>
      <w:numFmt w:val="bullet"/>
      <w:lvlText w:val=""/>
      <w:lvlJc w:val="left"/>
      <w:pPr>
        <w:ind w:left="2160" w:hanging="360"/>
      </w:pPr>
      <w:rPr>
        <w:rFonts w:ascii="Wingdings" w:hAnsi="Wingdings" w:hint="default"/>
      </w:rPr>
    </w:lvl>
    <w:lvl w:ilvl="3" w:tplc="BDC4ADC6">
      <w:start w:val="1"/>
      <w:numFmt w:val="bullet"/>
      <w:lvlText w:val=""/>
      <w:lvlJc w:val="left"/>
      <w:pPr>
        <w:ind w:left="2880" w:hanging="360"/>
      </w:pPr>
      <w:rPr>
        <w:rFonts w:ascii="Symbol" w:hAnsi="Symbol" w:hint="default"/>
      </w:rPr>
    </w:lvl>
    <w:lvl w:ilvl="4" w:tplc="000ABA48">
      <w:start w:val="1"/>
      <w:numFmt w:val="bullet"/>
      <w:lvlText w:val="o"/>
      <w:lvlJc w:val="left"/>
      <w:pPr>
        <w:ind w:left="3600" w:hanging="360"/>
      </w:pPr>
      <w:rPr>
        <w:rFonts w:ascii="Courier New" w:hAnsi="Courier New" w:hint="default"/>
      </w:rPr>
    </w:lvl>
    <w:lvl w:ilvl="5" w:tplc="D8BEAD36">
      <w:start w:val="1"/>
      <w:numFmt w:val="bullet"/>
      <w:lvlText w:val=""/>
      <w:lvlJc w:val="left"/>
      <w:pPr>
        <w:ind w:left="4320" w:hanging="360"/>
      </w:pPr>
      <w:rPr>
        <w:rFonts w:ascii="Wingdings" w:hAnsi="Wingdings" w:hint="default"/>
      </w:rPr>
    </w:lvl>
    <w:lvl w:ilvl="6" w:tplc="A124896E">
      <w:start w:val="1"/>
      <w:numFmt w:val="bullet"/>
      <w:lvlText w:val=""/>
      <w:lvlJc w:val="left"/>
      <w:pPr>
        <w:ind w:left="5040" w:hanging="360"/>
      </w:pPr>
      <w:rPr>
        <w:rFonts w:ascii="Symbol" w:hAnsi="Symbol" w:hint="default"/>
      </w:rPr>
    </w:lvl>
    <w:lvl w:ilvl="7" w:tplc="AE30E7EC">
      <w:start w:val="1"/>
      <w:numFmt w:val="bullet"/>
      <w:lvlText w:val="o"/>
      <w:lvlJc w:val="left"/>
      <w:pPr>
        <w:ind w:left="5760" w:hanging="360"/>
      </w:pPr>
      <w:rPr>
        <w:rFonts w:ascii="Courier New" w:hAnsi="Courier New" w:hint="default"/>
      </w:rPr>
    </w:lvl>
    <w:lvl w:ilvl="8" w:tplc="D0A83BB0">
      <w:start w:val="1"/>
      <w:numFmt w:val="bullet"/>
      <w:lvlText w:val=""/>
      <w:lvlJc w:val="left"/>
      <w:pPr>
        <w:ind w:left="6480" w:hanging="360"/>
      </w:pPr>
      <w:rPr>
        <w:rFonts w:ascii="Wingdings" w:hAnsi="Wingdings" w:hint="default"/>
      </w:rPr>
    </w:lvl>
  </w:abstractNum>
  <w:abstractNum w:abstractNumId="1" w15:restartNumberingAfterBreak="0">
    <w:nsid w:val="178B6891"/>
    <w:multiLevelType w:val="hybridMultilevel"/>
    <w:tmpl w:val="A6D0F798"/>
    <w:lvl w:ilvl="0" w:tplc="FFFFFFFF">
      <w:start w:val="1"/>
      <w:numFmt w:val="decimal"/>
      <w:lvlText w:val="%1."/>
      <w:lvlJc w:val="left"/>
      <w:pPr>
        <w:ind w:left="720" w:hanging="360"/>
      </w:pPr>
    </w:lvl>
    <w:lvl w:ilvl="1" w:tplc="0409001B">
      <w:start w:val="1"/>
      <w:numFmt w:val="lowerRoman"/>
      <w:lvlText w:val="%2."/>
      <w:lvlJc w:val="right"/>
      <w:pPr>
        <w:ind w:left="3780" w:hanging="360"/>
      </w:pPr>
      <w:rPr>
        <w:rFonts w:hint="default"/>
      </w:rPr>
    </w:lvl>
    <w:lvl w:ilvl="2" w:tplc="FFFFFFFF">
      <w:start w:val="1"/>
      <w:numFmt w:val="lowerRoman"/>
      <w:lvlText w:val="%3."/>
      <w:lvlJc w:val="right"/>
      <w:pPr>
        <w:ind w:left="2160" w:hanging="180"/>
      </w:pPr>
    </w:lvl>
    <w:lvl w:ilvl="3" w:tplc="4CEC7222">
      <w:start w:val="1"/>
      <w:numFmt w:val="decimal"/>
      <w:lvlText w:val="%4."/>
      <w:lvlJc w:val="left"/>
      <w:pPr>
        <w:ind w:left="2880" w:hanging="360"/>
      </w:pPr>
    </w:lvl>
    <w:lvl w:ilvl="4" w:tplc="167ABBD2">
      <w:start w:val="1"/>
      <w:numFmt w:val="upperLetter"/>
      <w:lvlText w:val="%5."/>
      <w:lvlJc w:val="left"/>
      <w:pPr>
        <w:ind w:left="3600" w:hanging="360"/>
      </w:pPr>
    </w:lvl>
    <w:lvl w:ilvl="5" w:tplc="F078BB36">
      <w:start w:val="1"/>
      <w:numFmt w:val="lowerRoman"/>
      <w:lvlText w:val="%6."/>
      <w:lvlJc w:val="right"/>
      <w:pPr>
        <w:ind w:left="4320" w:hanging="180"/>
      </w:pPr>
    </w:lvl>
    <w:lvl w:ilvl="6" w:tplc="A56CC3F0">
      <w:start w:val="1"/>
      <w:numFmt w:val="decimal"/>
      <w:lvlText w:val="%7."/>
      <w:lvlJc w:val="left"/>
      <w:pPr>
        <w:ind w:left="5040" w:hanging="360"/>
      </w:pPr>
    </w:lvl>
    <w:lvl w:ilvl="7" w:tplc="461C379C">
      <w:start w:val="1"/>
      <w:numFmt w:val="lowerLetter"/>
      <w:lvlText w:val="%8."/>
      <w:lvlJc w:val="left"/>
      <w:pPr>
        <w:ind w:left="5760" w:hanging="360"/>
      </w:pPr>
    </w:lvl>
    <w:lvl w:ilvl="8" w:tplc="EAF679A4">
      <w:start w:val="1"/>
      <w:numFmt w:val="lowerRoman"/>
      <w:lvlText w:val="%9."/>
      <w:lvlJc w:val="right"/>
      <w:pPr>
        <w:ind w:left="6480" w:hanging="180"/>
      </w:pPr>
    </w:lvl>
  </w:abstractNum>
  <w:abstractNum w:abstractNumId="2" w15:restartNumberingAfterBreak="0">
    <w:nsid w:val="19F17161"/>
    <w:multiLevelType w:val="hybridMultilevel"/>
    <w:tmpl w:val="980C6C16"/>
    <w:lvl w:ilvl="0" w:tplc="234435F2">
      <w:start w:val="1"/>
      <w:numFmt w:val="lowerLetter"/>
      <w:lvlText w:val="%1."/>
      <w:lvlJc w:val="right"/>
      <w:pPr>
        <w:tabs>
          <w:tab w:val="num" w:pos="2160"/>
        </w:tabs>
        <w:ind w:left="2160" w:hanging="180"/>
      </w:pPr>
      <w:rPr>
        <w:rFonts w:ascii="Times New Roman" w:eastAsia="Times New Roman" w:hAnsi="Times New Roman" w:cs="Times New Roman"/>
      </w:rPr>
    </w:lvl>
    <w:lvl w:ilvl="1" w:tplc="D1147BA2">
      <w:start w:val="1"/>
      <w:numFmt w:val="upperLetter"/>
      <w:lvlText w:val="%2."/>
      <w:lvlJc w:val="left"/>
      <w:pPr>
        <w:tabs>
          <w:tab w:val="num" w:pos="2925"/>
        </w:tabs>
        <w:ind w:left="2925" w:hanging="405"/>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952ADA0C">
      <w:start w:val="1"/>
      <w:numFmt w:val="upperLetter"/>
      <w:lvlText w:val="%4&gt;"/>
      <w:lvlJc w:val="left"/>
      <w:pPr>
        <w:ind w:left="4320" w:hanging="360"/>
      </w:pPr>
      <w:rPr>
        <w:rFonts w:hint="default"/>
      </w:rPr>
    </w:lvl>
    <w:lvl w:ilvl="4" w:tplc="C1208EB0">
      <w:start w:val="1"/>
      <w:numFmt w:val="upperLetter"/>
      <w:lvlText w:val="%5."/>
      <w:lvlJc w:val="left"/>
      <w:pPr>
        <w:ind w:left="5040" w:hanging="360"/>
      </w:pPr>
      <w:rPr>
        <w:rFonts w:hint="default"/>
      </w:rPr>
    </w:lvl>
    <w:lvl w:ilvl="5" w:tplc="766226C6">
      <w:start w:val="8"/>
      <w:numFmt w:val="lowerLetter"/>
      <w:lvlText w:val="%6."/>
      <w:lvlJc w:val="left"/>
      <w:pPr>
        <w:ind w:left="5940" w:hanging="360"/>
      </w:pPr>
      <w:rPr>
        <w:rFonts w:hint="default"/>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3" w15:restartNumberingAfterBreak="0">
    <w:nsid w:val="1A100E66"/>
    <w:multiLevelType w:val="hybridMultilevel"/>
    <w:tmpl w:val="074436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A2F66"/>
    <w:multiLevelType w:val="hybridMultilevel"/>
    <w:tmpl w:val="172E9AEA"/>
    <w:lvl w:ilvl="0" w:tplc="7ED2CDFA">
      <w:start w:val="1"/>
      <w:numFmt w:val="decimal"/>
      <w:lvlText w:val="%1."/>
      <w:lvlJc w:val="left"/>
      <w:pPr>
        <w:ind w:left="720" w:hanging="360"/>
      </w:pPr>
    </w:lvl>
    <w:lvl w:ilvl="1" w:tplc="9C285A98">
      <w:start w:val="1"/>
      <w:numFmt w:val="bullet"/>
      <w:lvlText w:val=""/>
      <w:lvlJc w:val="left"/>
      <w:pPr>
        <w:ind w:left="1440" w:hanging="360"/>
      </w:pPr>
      <w:rPr>
        <w:rFonts w:ascii="Symbol" w:hAnsi="Symbol" w:hint="default"/>
      </w:rPr>
    </w:lvl>
    <w:lvl w:ilvl="2" w:tplc="CE788FCC">
      <w:start w:val="1"/>
      <w:numFmt w:val="lowerRoman"/>
      <w:lvlText w:val="%3."/>
      <w:lvlJc w:val="right"/>
      <w:pPr>
        <w:ind w:left="2160" w:hanging="180"/>
      </w:pPr>
    </w:lvl>
    <w:lvl w:ilvl="3" w:tplc="2EE2F606">
      <w:start w:val="1"/>
      <w:numFmt w:val="decimal"/>
      <w:lvlText w:val="%4."/>
      <w:lvlJc w:val="left"/>
      <w:pPr>
        <w:ind w:left="2880" w:hanging="360"/>
      </w:pPr>
    </w:lvl>
    <w:lvl w:ilvl="4" w:tplc="03A2AA38">
      <w:start w:val="1"/>
      <w:numFmt w:val="bullet"/>
      <w:lvlText w:val=""/>
      <w:lvlJc w:val="left"/>
      <w:pPr>
        <w:ind w:left="3600" w:hanging="360"/>
      </w:pPr>
      <w:rPr>
        <w:rFonts w:ascii="Symbol" w:hAnsi="Symbol" w:hint="default"/>
      </w:rPr>
    </w:lvl>
    <w:lvl w:ilvl="5" w:tplc="C6F67E84">
      <w:start w:val="1"/>
      <w:numFmt w:val="lowerRoman"/>
      <w:lvlText w:val="%6."/>
      <w:lvlJc w:val="right"/>
      <w:pPr>
        <w:ind w:left="4320" w:hanging="180"/>
      </w:pPr>
    </w:lvl>
    <w:lvl w:ilvl="6" w:tplc="01021FEE">
      <w:start w:val="1"/>
      <w:numFmt w:val="decimal"/>
      <w:lvlText w:val="%7."/>
      <w:lvlJc w:val="left"/>
      <w:pPr>
        <w:ind w:left="5040" w:hanging="360"/>
      </w:pPr>
    </w:lvl>
    <w:lvl w:ilvl="7" w:tplc="6CDA5A7C">
      <w:start w:val="1"/>
      <w:numFmt w:val="lowerLetter"/>
      <w:lvlText w:val="%8."/>
      <w:lvlJc w:val="left"/>
      <w:pPr>
        <w:ind w:left="5760" w:hanging="360"/>
      </w:pPr>
    </w:lvl>
    <w:lvl w:ilvl="8" w:tplc="A1248AE0">
      <w:start w:val="1"/>
      <w:numFmt w:val="lowerRoman"/>
      <w:lvlText w:val="%9."/>
      <w:lvlJc w:val="right"/>
      <w:pPr>
        <w:ind w:left="6480" w:hanging="180"/>
      </w:pPr>
    </w:lvl>
  </w:abstractNum>
  <w:abstractNum w:abstractNumId="5" w15:restartNumberingAfterBreak="0">
    <w:nsid w:val="20935E09"/>
    <w:multiLevelType w:val="hybridMultilevel"/>
    <w:tmpl w:val="74C8BCC4"/>
    <w:lvl w:ilvl="0" w:tplc="28C67B44">
      <w:start w:val="1"/>
      <w:numFmt w:val="bullet"/>
      <w:lvlText w:val=""/>
      <w:lvlJc w:val="left"/>
      <w:pPr>
        <w:ind w:left="720" w:hanging="360"/>
      </w:pPr>
      <w:rPr>
        <w:rFonts w:ascii="Symbol" w:hAnsi="Symbol" w:hint="default"/>
      </w:rPr>
    </w:lvl>
    <w:lvl w:ilvl="1" w:tplc="4B1E3694">
      <w:start w:val="1"/>
      <w:numFmt w:val="bullet"/>
      <w:lvlText w:val=""/>
      <w:lvlJc w:val="left"/>
      <w:pPr>
        <w:ind w:left="1440" w:hanging="360"/>
      </w:pPr>
      <w:rPr>
        <w:rFonts w:ascii="Symbol" w:hAnsi="Symbol" w:hint="default"/>
      </w:rPr>
    </w:lvl>
    <w:lvl w:ilvl="2" w:tplc="2BEA0B4E">
      <w:start w:val="1"/>
      <w:numFmt w:val="bullet"/>
      <w:lvlText w:val=""/>
      <w:lvlJc w:val="left"/>
      <w:pPr>
        <w:ind w:left="2160" w:hanging="360"/>
      </w:pPr>
      <w:rPr>
        <w:rFonts w:ascii="Wingdings" w:hAnsi="Wingdings" w:hint="default"/>
      </w:rPr>
    </w:lvl>
    <w:lvl w:ilvl="3" w:tplc="26362A74">
      <w:start w:val="1"/>
      <w:numFmt w:val="bullet"/>
      <w:lvlText w:val=""/>
      <w:lvlJc w:val="left"/>
      <w:pPr>
        <w:ind w:left="2880" w:hanging="360"/>
      </w:pPr>
      <w:rPr>
        <w:rFonts w:ascii="Symbol" w:hAnsi="Symbol" w:hint="default"/>
      </w:rPr>
    </w:lvl>
    <w:lvl w:ilvl="4" w:tplc="E7FC4A68">
      <w:start w:val="1"/>
      <w:numFmt w:val="bullet"/>
      <w:lvlText w:val="o"/>
      <w:lvlJc w:val="left"/>
      <w:pPr>
        <w:ind w:left="3600" w:hanging="360"/>
      </w:pPr>
      <w:rPr>
        <w:rFonts w:ascii="Courier New" w:hAnsi="Courier New" w:hint="default"/>
      </w:rPr>
    </w:lvl>
    <w:lvl w:ilvl="5" w:tplc="07DE2C1A">
      <w:start w:val="1"/>
      <w:numFmt w:val="bullet"/>
      <w:lvlText w:val=""/>
      <w:lvlJc w:val="left"/>
      <w:pPr>
        <w:ind w:left="4320" w:hanging="360"/>
      </w:pPr>
      <w:rPr>
        <w:rFonts w:ascii="Wingdings" w:hAnsi="Wingdings" w:hint="default"/>
      </w:rPr>
    </w:lvl>
    <w:lvl w:ilvl="6" w:tplc="29A8684E">
      <w:start w:val="1"/>
      <w:numFmt w:val="bullet"/>
      <w:lvlText w:val=""/>
      <w:lvlJc w:val="left"/>
      <w:pPr>
        <w:ind w:left="5040" w:hanging="360"/>
      </w:pPr>
      <w:rPr>
        <w:rFonts w:ascii="Symbol" w:hAnsi="Symbol" w:hint="default"/>
      </w:rPr>
    </w:lvl>
    <w:lvl w:ilvl="7" w:tplc="10C82ED8">
      <w:start w:val="1"/>
      <w:numFmt w:val="bullet"/>
      <w:lvlText w:val="o"/>
      <w:lvlJc w:val="left"/>
      <w:pPr>
        <w:ind w:left="5760" w:hanging="360"/>
      </w:pPr>
      <w:rPr>
        <w:rFonts w:ascii="Courier New" w:hAnsi="Courier New" w:hint="default"/>
      </w:rPr>
    </w:lvl>
    <w:lvl w:ilvl="8" w:tplc="806E5A58">
      <w:start w:val="1"/>
      <w:numFmt w:val="bullet"/>
      <w:lvlText w:val=""/>
      <w:lvlJc w:val="left"/>
      <w:pPr>
        <w:ind w:left="6480" w:hanging="360"/>
      </w:pPr>
      <w:rPr>
        <w:rFonts w:ascii="Wingdings" w:hAnsi="Wingdings" w:hint="default"/>
      </w:rPr>
    </w:lvl>
  </w:abstractNum>
  <w:abstractNum w:abstractNumId="6" w15:restartNumberingAfterBreak="0">
    <w:nsid w:val="28736E8D"/>
    <w:multiLevelType w:val="hybridMultilevel"/>
    <w:tmpl w:val="EA348752"/>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EF0C51CA">
      <w:start w:val="1"/>
      <w:numFmt w:val="lowerRoman"/>
      <w:lvlText w:val="%3."/>
      <w:lvlJc w:val="right"/>
      <w:pPr>
        <w:ind w:left="2880" w:hanging="180"/>
      </w:pPr>
    </w:lvl>
    <w:lvl w:ilvl="3" w:tplc="4CEC7222">
      <w:start w:val="1"/>
      <w:numFmt w:val="decimal"/>
      <w:lvlText w:val="%4."/>
      <w:lvlJc w:val="left"/>
      <w:pPr>
        <w:ind w:left="3600" w:hanging="360"/>
      </w:pPr>
    </w:lvl>
    <w:lvl w:ilvl="4" w:tplc="167ABBD2">
      <w:start w:val="1"/>
      <w:numFmt w:val="upperLetter"/>
      <w:lvlText w:val="%5."/>
      <w:lvlJc w:val="left"/>
      <w:pPr>
        <w:ind w:left="4320" w:hanging="360"/>
      </w:pPr>
    </w:lvl>
    <w:lvl w:ilvl="5" w:tplc="F078BB36">
      <w:start w:val="1"/>
      <w:numFmt w:val="lowerRoman"/>
      <w:lvlText w:val="%6."/>
      <w:lvlJc w:val="right"/>
      <w:pPr>
        <w:ind w:left="5040" w:hanging="180"/>
      </w:pPr>
    </w:lvl>
    <w:lvl w:ilvl="6" w:tplc="A56CC3F0">
      <w:start w:val="1"/>
      <w:numFmt w:val="decimal"/>
      <w:lvlText w:val="%7."/>
      <w:lvlJc w:val="left"/>
      <w:pPr>
        <w:ind w:left="5760" w:hanging="360"/>
      </w:pPr>
    </w:lvl>
    <w:lvl w:ilvl="7" w:tplc="461C379C">
      <w:start w:val="1"/>
      <w:numFmt w:val="lowerLetter"/>
      <w:lvlText w:val="%8."/>
      <w:lvlJc w:val="left"/>
      <w:pPr>
        <w:ind w:left="6480" w:hanging="360"/>
      </w:pPr>
    </w:lvl>
    <w:lvl w:ilvl="8" w:tplc="EAF679A4">
      <w:start w:val="1"/>
      <w:numFmt w:val="lowerRoman"/>
      <w:lvlText w:val="%9."/>
      <w:lvlJc w:val="right"/>
      <w:pPr>
        <w:ind w:left="7200" w:hanging="180"/>
      </w:pPr>
    </w:lvl>
  </w:abstractNum>
  <w:abstractNum w:abstractNumId="7" w15:restartNumberingAfterBreak="0">
    <w:nsid w:val="2D315EB1"/>
    <w:multiLevelType w:val="hybridMultilevel"/>
    <w:tmpl w:val="F5FA1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C66A4A"/>
    <w:multiLevelType w:val="hybridMultilevel"/>
    <w:tmpl w:val="B032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273E2"/>
    <w:multiLevelType w:val="hybridMultilevel"/>
    <w:tmpl w:val="0E62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608F1"/>
    <w:multiLevelType w:val="hybridMultilevel"/>
    <w:tmpl w:val="81924CC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83DFD"/>
    <w:multiLevelType w:val="hybridMultilevel"/>
    <w:tmpl w:val="B032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87B52"/>
    <w:multiLevelType w:val="hybridMultilevel"/>
    <w:tmpl w:val="BCA6A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53540B"/>
    <w:multiLevelType w:val="hybridMultilevel"/>
    <w:tmpl w:val="E884D7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715BE4"/>
    <w:multiLevelType w:val="hybridMultilevel"/>
    <w:tmpl w:val="980C6C16"/>
    <w:lvl w:ilvl="0" w:tplc="234435F2">
      <w:start w:val="1"/>
      <w:numFmt w:val="lowerLetter"/>
      <w:lvlText w:val="%1."/>
      <w:lvlJc w:val="right"/>
      <w:pPr>
        <w:tabs>
          <w:tab w:val="num" w:pos="2160"/>
        </w:tabs>
        <w:ind w:left="2160" w:hanging="180"/>
      </w:pPr>
      <w:rPr>
        <w:rFonts w:ascii="Times New Roman" w:eastAsia="Times New Roman" w:hAnsi="Times New Roman" w:cs="Times New Roman"/>
      </w:rPr>
    </w:lvl>
    <w:lvl w:ilvl="1" w:tplc="D1147BA2">
      <w:start w:val="1"/>
      <w:numFmt w:val="upperLetter"/>
      <w:lvlText w:val="%2."/>
      <w:lvlJc w:val="left"/>
      <w:pPr>
        <w:tabs>
          <w:tab w:val="num" w:pos="2925"/>
        </w:tabs>
        <w:ind w:left="2925" w:hanging="405"/>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952ADA0C">
      <w:start w:val="1"/>
      <w:numFmt w:val="upperLetter"/>
      <w:lvlText w:val="%4&gt;"/>
      <w:lvlJc w:val="left"/>
      <w:pPr>
        <w:ind w:left="4320" w:hanging="360"/>
      </w:pPr>
      <w:rPr>
        <w:rFonts w:hint="default"/>
      </w:rPr>
    </w:lvl>
    <w:lvl w:ilvl="4" w:tplc="C1208EB0">
      <w:start w:val="1"/>
      <w:numFmt w:val="upperLetter"/>
      <w:lvlText w:val="%5."/>
      <w:lvlJc w:val="left"/>
      <w:pPr>
        <w:ind w:left="5040" w:hanging="360"/>
      </w:pPr>
      <w:rPr>
        <w:rFonts w:hint="default"/>
      </w:rPr>
    </w:lvl>
    <w:lvl w:ilvl="5" w:tplc="766226C6">
      <w:start w:val="8"/>
      <w:numFmt w:val="lowerLetter"/>
      <w:lvlText w:val="%6."/>
      <w:lvlJc w:val="left"/>
      <w:pPr>
        <w:ind w:left="5940" w:hanging="360"/>
      </w:pPr>
      <w:rPr>
        <w:rFonts w:hint="default"/>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5" w15:restartNumberingAfterBreak="0">
    <w:nsid w:val="4AFC60A1"/>
    <w:multiLevelType w:val="multilevel"/>
    <w:tmpl w:val="7C926FC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C60440"/>
    <w:multiLevelType w:val="hybridMultilevel"/>
    <w:tmpl w:val="8612F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25F4C"/>
    <w:multiLevelType w:val="hybridMultilevel"/>
    <w:tmpl w:val="ACDC19FE"/>
    <w:lvl w:ilvl="0" w:tplc="DCE01A8C">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667BFE"/>
    <w:multiLevelType w:val="hybridMultilevel"/>
    <w:tmpl w:val="0FF6A4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1AAA4704">
      <w:start w:val="1"/>
      <w:numFmt w:val="lowerRoman"/>
      <w:lvlText w:val="%3."/>
      <w:lvlJc w:val="right"/>
      <w:pPr>
        <w:ind w:left="2160" w:hanging="180"/>
      </w:pPr>
    </w:lvl>
    <w:lvl w:ilvl="3" w:tplc="9612D828">
      <w:start w:val="1"/>
      <w:numFmt w:val="decimal"/>
      <w:lvlText w:val="%4."/>
      <w:lvlJc w:val="left"/>
      <w:pPr>
        <w:ind w:left="2880" w:hanging="360"/>
      </w:pPr>
    </w:lvl>
    <w:lvl w:ilvl="4" w:tplc="FFFFFFFF">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E2085"/>
    <w:multiLevelType w:val="hybridMultilevel"/>
    <w:tmpl w:val="98161B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1F111A"/>
    <w:multiLevelType w:val="hybridMultilevel"/>
    <w:tmpl w:val="D1DC666C"/>
    <w:lvl w:ilvl="0" w:tplc="04090015">
      <w:start w:val="1"/>
      <w:numFmt w:val="upperLetter"/>
      <w:lvlText w:val="%1."/>
      <w:lvlJc w:val="left"/>
      <w:pPr>
        <w:ind w:left="761"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81" w:hanging="360"/>
      </w:pPr>
      <w:rPr>
        <w:rFonts w:ascii="Symbol" w:hAnsi="Symbol" w:hint="default"/>
      </w:rPr>
    </w:lvl>
    <w:lvl w:ilvl="3" w:tplc="04090001">
      <w:start w:val="1"/>
      <w:numFmt w:val="bullet"/>
      <w:lvlText w:val=""/>
      <w:lvlJc w:val="left"/>
      <w:pPr>
        <w:ind w:left="2921" w:hanging="360"/>
      </w:pPr>
      <w:rPr>
        <w:rFonts w:ascii="Symbol" w:hAnsi="Symbol" w:hint="default"/>
      </w:r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15:restartNumberingAfterBreak="0">
    <w:nsid w:val="5D02704B"/>
    <w:multiLevelType w:val="hybridMultilevel"/>
    <w:tmpl w:val="8C869180"/>
    <w:lvl w:ilvl="0" w:tplc="416E70E2">
      <w:start w:val="1"/>
      <w:numFmt w:val="bullet"/>
      <w:lvlText w:val=""/>
      <w:lvlJc w:val="left"/>
      <w:pPr>
        <w:ind w:left="720" w:hanging="360"/>
      </w:pPr>
      <w:rPr>
        <w:rFonts w:ascii="Symbol" w:hAnsi="Symbol" w:hint="default"/>
      </w:rPr>
    </w:lvl>
    <w:lvl w:ilvl="1" w:tplc="0BD44088">
      <w:start w:val="1"/>
      <w:numFmt w:val="bullet"/>
      <w:lvlText w:val="o"/>
      <w:lvlJc w:val="left"/>
      <w:pPr>
        <w:ind w:left="1440" w:hanging="360"/>
      </w:pPr>
      <w:rPr>
        <w:rFonts w:ascii="Courier New" w:hAnsi="Courier New" w:hint="default"/>
      </w:rPr>
    </w:lvl>
    <w:lvl w:ilvl="2" w:tplc="FC3A043E">
      <w:start w:val="1"/>
      <w:numFmt w:val="bullet"/>
      <w:lvlText w:val=""/>
      <w:lvlJc w:val="left"/>
      <w:pPr>
        <w:ind w:left="2160" w:hanging="360"/>
      </w:pPr>
      <w:rPr>
        <w:rFonts w:ascii="Wingdings" w:hAnsi="Wingdings" w:hint="default"/>
      </w:rPr>
    </w:lvl>
    <w:lvl w:ilvl="3" w:tplc="0B5E65AC">
      <w:start w:val="1"/>
      <w:numFmt w:val="bullet"/>
      <w:lvlText w:val=""/>
      <w:lvlJc w:val="left"/>
      <w:pPr>
        <w:ind w:left="2880" w:hanging="360"/>
      </w:pPr>
      <w:rPr>
        <w:rFonts w:ascii="Symbol" w:hAnsi="Symbol" w:hint="default"/>
      </w:rPr>
    </w:lvl>
    <w:lvl w:ilvl="4" w:tplc="18B0690E">
      <w:start w:val="1"/>
      <w:numFmt w:val="bullet"/>
      <w:lvlText w:val="o"/>
      <w:lvlJc w:val="left"/>
      <w:pPr>
        <w:ind w:left="3600" w:hanging="360"/>
      </w:pPr>
      <w:rPr>
        <w:rFonts w:ascii="Courier New" w:hAnsi="Courier New" w:hint="default"/>
      </w:rPr>
    </w:lvl>
    <w:lvl w:ilvl="5" w:tplc="C8A4DDBE">
      <w:start w:val="1"/>
      <w:numFmt w:val="bullet"/>
      <w:lvlText w:val=""/>
      <w:lvlJc w:val="left"/>
      <w:pPr>
        <w:ind w:left="4320" w:hanging="360"/>
      </w:pPr>
      <w:rPr>
        <w:rFonts w:ascii="Wingdings" w:hAnsi="Wingdings" w:hint="default"/>
      </w:rPr>
    </w:lvl>
    <w:lvl w:ilvl="6" w:tplc="56DE01C2">
      <w:start w:val="1"/>
      <w:numFmt w:val="bullet"/>
      <w:lvlText w:val=""/>
      <w:lvlJc w:val="left"/>
      <w:pPr>
        <w:ind w:left="5040" w:hanging="360"/>
      </w:pPr>
      <w:rPr>
        <w:rFonts w:ascii="Symbol" w:hAnsi="Symbol" w:hint="default"/>
      </w:rPr>
    </w:lvl>
    <w:lvl w:ilvl="7" w:tplc="DB4C73C0">
      <w:start w:val="1"/>
      <w:numFmt w:val="bullet"/>
      <w:lvlText w:val="o"/>
      <w:lvlJc w:val="left"/>
      <w:pPr>
        <w:ind w:left="5760" w:hanging="360"/>
      </w:pPr>
      <w:rPr>
        <w:rFonts w:ascii="Courier New" w:hAnsi="Courier New" w:hint="default"/>
      </w:rPr>
    </w:lvl>
    <w:lvl w:ilvl="8" w:tplc="F15600AC">
      <w:start w:val="1"/>
      <w:numFmt w:val="bullet"/>
      <w:lvlText w:val=""/>
      <w:lvlJc w:val="left"/>
      <w:pPr>
        <w:ind w:left="6480" w:hanging="360"/>
      </w:pPr>
      <w:rPr>
        <w:rFonts w:ascii="Wingdings" w:hAnsi="Wingdings" w:hint="default"/>
      </w:rPr>
    </w:lvl>
  </w:abstractNum>
  <w:abstractNum w:abstractNumId="22" w15:restartNumberingAfterBreak="0">
    <w:nsid w:val="5F324F9C"/>
    <w:multiLevelType w:val="hybridMultilevel"/>
    <w:tmpl w:val="A49EEE92"/>
    <w:lvl w:ilvl="0" w:tplc="B5E00448">
      <w:start w:val="1"/>
      <w:numFmt w:val="none"/>
      <w:lvlText w:val="A."/>
      <w:lvlJc w:val="left"/>
      <w:pPr>
        <w:ind w:left="360" w:hanging="360"/>
      </w:pPr>
      <w:rPr>
        <w:rFonts w:hint="default"/>
        <w:sz w:val="22"/>
        <w:szCs w:val="22"/>
      </w:rPr>
    </w:lvl>
    <w:lvl w:ilvl="1" w:tplc="04090015">
      <w:start w:val="1"/>
      <w:numFmt w:val="upperLetter"/>
      <w:lvlText w:val="%2."/>
      <w:lvlJc w:val="left"/>
      <w:pPr>
        <w:ind w:left="720" w:hanging="360"/>
      </w:pPr>
      <w:rPr>
        <w:rFonts w:hint="default"/>
      </w:rPr>
    </w:lvl>
    <w:lvl w:ilvl="2" w:tplc="E97E12AE">
      <w:start w:val="1"/>
      <w:numFmt w:val="lowerRoman"/>
      <w:lvlText w:val="%3."/>
      <w:lvlJc w:val="left"/>
      <w:pPr>
        <w:tabs>
          <w:tab w:val="num" w:pos="1080"/>
        </w:tabs>
        <w:ind w:left="1080" w:hanging="360"/>
      </w:pPr>
      <w:rPr>
        <w:rFonts w:hint="default"/>
      </w:rPr>
    </w:lvl>
    <w:lvl w:ilvl="3" w:tplc="A412B762">
      <w:start w:val="1"/>
      <w:numFmt w:val="decimal"/>
      <w:lvlText w:val="%4."/>
      <w:lvlJc w:val="left"/>
      <w:pPr>
        <w:tabs>
          <w:tab w:val="num" w:pos="1440"/>
        </w:tabs>
        <w:ind w:left="1440" w:hanging="360"/>
      </w:pPr>
      <w:rPr>
        <w:rFonts w:hint="default"/>
      </w:rPr>
    </w:lvl>
    <w:lvl w:ilvl="4" w:tplc="CE24EAD2">
      <w:start w:val="1"/>
      <w:numFmt w:val="lowerLetter"/>
      <w:lvlText w:val="%5."/>
      <w:lvlJc w:val="left"/>
      <w:pPr>
        <w:tabs>
          <w:tab w:val="num" w:pos="1800"/>
        </w:tabs>
        <w:ind w:left="18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AC52BF"/>
    <w:multiLevelType w:val="hybridMultilevel"/>
    <w:tmpl w:val="A6D0F798"/>
    <w:lvl w:ilvl="0" w:tplc="FFFFFFFF">
      <w:start w:val="1"/>
      <w:numFmt w:val="decimal"/>
      <w:lvlText w:val="%1."/>
      <w:lvlJc w:val="left"/>
      <w:pPr>
        <w:ind w:left="720" w:hanging="360"/>
      </w:pPr>
    </w:lvl>
    <w:lvl w:ilvl="1" w:tplc="0409001B">
      <w:start w:val="1"/>
      <w:numFmt w:val="lowerRoman"/>
      <w:lvlText w:val="%2."/>
      <w:lvlJc w:val="right"/>
      <w:pPr>
        <w:ind w:left="3780" w:hanging="360"/>
      </w:pPr>
      <w:rPr>
        <w:rFonts w:hint="default"/>
      </w:rPr>
    </w:lvl>
    <w:lvl w:ilvl="2" w:tplc="FFFFFFFF">
      <w:start w:val="1"/>
      <w:numFmt w:val="lowerRoman"/>
      <w:lvlText w:val="%3."/>
      <w:lvlJc w:val="right"/>
      <w:pPr>
        <w:ind w:left="2160" w:hanging="180"/>
      </w:pPr>
    </w:lvl>
    <w:lvl w:ilvl="3" w:tplc="4CEC7222">
      <w:start w:val="1"/>
      <w:numFmt w:val="decimal"/>
      <w:lvlText w:val="%4."/>
      <w:lvlJc w:val="left"/>
      <w:pPr>
        <w:ind w:left="2880" w:hanging="360"/>
      </w:pPr>
    </w:lvl>
    <w:lvl w:ilvl="4" w:tplc="167ABBD2">
      <w:start w:val="1"/>
      <w:numFmt w:val="upperLetter"/>
      <w:lvlText w:val="%5."/>
      <w:lvlJc w:val="left"/>
      <w:pPr>
        <w:ind w:left="3600" w:hanging="360"/>
      </w:pPr>
    </w:lvl>
    <w:lvl w:ilvl="5" w:tplc="F078BB36">
      <w:start w:val="1"/>
      <w:numFmt w:val="lowerRoman"/>
      <w:lvlText w:val="%6."/>
      <w:lvlJc w:val="right"/>
      <w:pPr>
        <w:ind w:left="4320" w:hanging="180"/>
      </w:pPr>
    </w:lvl>
    <w:lvl w:ilvl="6" w:tplc="A56CC3F0">
      <w:start w:val="1"/>
      <w:numFmt w:val="decimal"/>
      <w:lvlText w:val="%7."/>
      <w:lvlJc w:val="left"/>
      <w:pPr>
        <w:ind w:left="5040" w:hanging="360"/>
      </w:pPr>
    </w:lvl>
    <w:lvl w:ilvl="7" w:tplc="461C379C">
      <w:start w:val="1"/>
      <w:numFmt w:val="lowerLetter"/>
      <w:lvlText w:val="%8."/>
      <w:lvlJc w:val="left"/>
      <w:pPr>
        <w:ind w:left="5760" w:hanging="360"/>
      </w:pPr>
    </w:lvl>
    <w:lvl w:ilvl="8" w:tplc="EAF679A4">
      <w:start w:val="1"/>
      <w:numFmt w:val="lowerRoman"/>
      <w:lvlText w:val="%9."/>
      <w:lvlJc w:val="right"/>
      <w:pPr>
        <w:ind w:left="6480" w:hanging="180"/>
      </w:pPr>
    </w:lvl>
  </w:abstractNum>
  <w:abstractNum w:abstractNumId="24" w15:restartNumberingAfterBreak="0">
    <w:nsid w:val="6D61654E"/>
    <w:multiLevelType w:val="hybridMultilevel"/>
    <w:tmpl w:val="0E62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A3A0A"/>
    <w:multiLevelType w:val="hybridMultilevel"/>
    <w:tmpl w:val="92BA7AE8"/>
    <w:lvl w:ilvl="0" w:tplc="89F87FA6">
      <w:start w:val="1"/>
      <w:numFmt w:val="bullet"/>
      <w:lvlText w:val="•"/>
      <w:lvlJc w:val="left"/>
      <w:pPr>
        <w:tabs>
          <w:tab w:val="num" w:pos="720"/>
        </w:tabs>
        <w:ind w:left="720" w:hanging="360"/>
      </w:pPr>
      <w:rPr>
        <w:rFonts w:ascii="Arial" w:hAnsi="Arial" w:hint="default"/>
      </w:rPr>
    </w:lvl>
    <w:lvl w:ilvl="1" w:tplc="7750962A" w:tentative="1">
      <w:start w:val="1"/>
      <w:numFmt w:val="bullet"/>
      <w:lvlText w:val="•"/>
      <w:lvlJc w:val="left"/>
      <w:pPr>
        <w:tabs>
          <w:tab w:val="num" w:pos="1440"/>
        </w:tabs>
        <w:ind w:left="1440" w:hanging="360"/>
      </w:pPr>
      <w:rPr>
        <w:rFonts w:ascii="Arial" w:hAnsi="Arial" w:hint="default"/>
      </w:rPr>
    </w:lvl>
    <w:lvl w:ilvl="2" w:tplc="46686394" w:tentative="1">
      <w:start w:val="1"/>
      <w:numFmt w:val="bullet"/>
      <w:lvlText w:val="•"/>
      <w:lvlJc w:val="left"/>
      <w:pPr>
        <w:tabs>
          <w:tab w:val="num" w:pos="2160"/>
        </w:tabs>
        <w:ind w:left="2160" w:hanging="360"/>
      </w:pPr>
      <w:rPr>
        <w:rFonts w:ascii="Arial" w:hAnsi="Arial" w:hint="default"/>
      </w:rPr>
    </w:lvl>
    <w:lvl w:ilvl="3" w:tplc="B8B8000A" w:tentative="1">
      <w:start w:val="1"/>
      <w:numFmt w:val="bullet"/>
      <w:lvlText w:val="•"/>
      <w:lvlJc w:val="left"/>
      <w:pPr>
        <w:tabs>
          <w:tab w:val="num" w:pos="2880"/>
        </w:tabs>
        <w:ind w:left="2880" w:hanging="360"/>
      </w:pPr>
      <w:rPr>
        <w:rFonts w:ascii="Arial" w:hAnsi="Arial" w:hint="default"/>
      </w:rPr>
    </w:lvl>
    <w:lvl w:ilvl="4" w:tplc="E3245754" w:tentative="1">
      <w:start w:val="1"/>
      <w:numFmt w:val="bullet"/>
      <w:lvlText w:val="•"/>
      <w:lvlJc w:val="left"/>
      <w:pPr>
        <w:tabs>
          <w:tab w:val="num" w:pos="3600"/>
        </w:tabs>
        <w:ind w:left="3600" w:hanging="360"/>
      </w:pPr>
      <w:rPr>
        <w:rFonts w:ascii="Arial" w:hAnsi="Arial" w:hint="default"/>
      </w:rPr>
    </w:lvl>
    <w:lvl w:ilvl="5" w:tplc="A6B630E4" w:tentative="1">
      <w:start w:val="1"/>
      <w:numFmt w:val="bullet"/>
      <w:lvlText w:val="•"/>
      <w:lvlJc w:val="left"/>
      <w:pPr>
        <w:tabs>
          <w:tab w:val="num" w:pos="4320"/>
        </w:tabs>
        <w:ind w:left="4320" w:hanging="360"/>
      </w:pPr>
      <w:rPr>
        <w:rFonts w:ascii="Arial" w:hAnsi="Arial" w:hint="default"/>
      </w:rPr>
    </w:lvl>
    <w:lvl w:ilvl="6" w:tplc="172079BE" w:tentative="1">
      <w:start w:val="1"/>
      <w:numFmt w:val="bullet"/>
      <w:lvlText w:val="•"/>
      <w:lvlJc w:val="left"/>
      <w:pPr>
        <w:tabs>
          <w:tab w:val="num" w:pos="5040"/>
        </w:tabs>
        <w:ind w:left="5040" w:hanging="360"/>
      </w:pPr>
      <w:rPr>
        <w:rFonts w:ascii="Arial" w:hAnsi="Arial" w:hint="default"/>
      </w:rPr>
    </w:lvl>
    <w:lvl w:ilvl="7" w:tplc="0EECF5AE" w:tentative="1">
      <w:start w:val="1"/>
      <w:numFmt w:val="bullet"/>
      <w:lvlText w:val="•"/>
      <w:lvlJc w:val="left"/>
      <w:pPr>
        <w:tabs>
          <w:tab w:val="num" w:pos="5760"/>
        </w:tabs>
        <w:ind w:left="5760" w:hanging="360"/>
      </w:pPr>
      <w:rPr>
        <w:rFonts w:ascii="Arial" w:hAnsi="Arial" w:hint="default"/>
      </w:rPr>
    </w:lvl>
    <w:lvl w:ilvl="8" w:tplc="D472BC4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9E0216"/>
    <w:multiLevelType w:val="hybridMultilevel"/>
    <w:tmpl w:val="A6D0F798"/>
    <w:lvl w:ilvl="0" w:tplc="FFFFFFFF">
      <w:start w:val="1"/>
      <w:numFmt w:val="decimal"/>
      <w:lvlText w:val="%1."/>
      <w:lvlJc w:val="left"/>
      <w:pPr>
        <w:ind w:left="720" w:hanging="360"/>
      </w:pPr>
    </w:lvl>
    <w:lvl w:ilvl="1" w:tplc="0409001B">
      <w:start w:val="1"/>
      <w:numFmt w:val="lowerRoman"/>
      <w:lvlText w:val="%2."/>
      <w:lvlJc w:val="right"/>
      <w:pPr>
        <w:ind w:left="3780" w:hanging="360"/>
      </w:pPr>
      <w:rPr>
        <w:rFonts w:hint="default"/>
      </w:rPr>
    </w:lvl>
    <w:lvl w:ilvl="2" w:tplc="FFFFFFFF">
      <w:start w:val="1"/>
      <w:numFmt w:val="lowerRoman"/>
      <w:lvlText w:val="%3."/>
      <w:lvlJc w:val="right"/>
      <w:pPr>
        <w:ind w:left="2160" w:hanging="180"/>
      </w:pPr>
    </w:lvl>
    <w:lvl w:ilvl="3" w:tplc="4CEC7222">
      <w:start w:val="1"/>
      <w:numFmt w:val="decimal"/>
      <w:lvlText w:val="%4."/>
      <w:lvlJc w:val="left"/>
      <w:pPr>
        <w:ind w:left="2880" w:hanging="360"/>
      </w:pPr>
    </w:lvl>
    <w:lvl w:ilvl="4" w:tplc="167ABBD2">
      <w:start w:val="1"/>
      <w:numFmt w:val="upperLetter"/>
      <w:lvlText w:val="%5."/>
      <w:lvlJc w:val="left"/>
      <w:pPr>
        <w:ind w:left="3600" w:hanging="360"/>
      </w:pPr>
    </w:lvl>
    <w:lvl w:ilvl="5" w:tplc="F078BB36">
      <w:start w:val="1"/>
      <w:numFmt w:val="lowerRoman"/>
      <w:lvlText w:val="%6."/>
      <w:lvlJc w:val="right"/>
      <w:pPr>
        <w:ind w:left="4320" w:hanging="180"/>
      </w:pPr>
    </w:lvl>
    <w:lvl w:ilvl="6" w:tplc="A56CC3F0">
      <w:start w:val="1"/>
      <w:numFmt w:val="decimal"/>
      <w:lvlText w:val="%7."/>
      <w:lvlJc w:val="left"/>
      <w:pPr>
        <w:ind w:left="5040" w:hanging="360"/>
      </w:pPr>
    </w:lvl>
    <w:lvl w:ilvl="7" w:tplc="461C379C">
      <w:start w:val="1"/>
      <w:numFmt w:val="lowerLetter"/>
      <w:lvlText w:val="%8."/>
      <w:lvlJc w:val="left"/>
      <w:pPr>
        <w:ind w:left="5760" w:hanging="360"/>
      </w:pPr>
    </w:lvl>
    <w:lvl w:ilvl="8" w:tplc="EAF679A4">
      <w:start w:val="1"/>
      <w:numFmt w:val="lowerRoman"/>
      <w:lvlText w:val="%9."/>
      <w:lvlJc w:val="right"/>
      <w:pPr>
        <w:ind w:left="6480" w:hanging="180"/>
      </w:pPr>
    </w:lvl>
  </w:abstractNum>
  <w:abstractNum w:abstractNumId="27" w15:restartNumberingAfterBreak="0">
    <w:nsid w:val="72CF46D0"/>
    <w:multiLevelType w:val="hybridMultilevel"/>
    <w:tmpl w:val="980C6C16"/>
    <w:lvl w:ilvl="0" w:tplc="234435F2">
      <w:start w:val="1"/>
      <w:numFmt w:val="lowerLetter"/>
      <w:lvlText w:val="%1."/>
      <w:lvlJc w:val="right"/>
      <w:pPr>
        <w:tabs>
          <w:tab w:val="num" w:pos="2160"/>
        </w:tabs>
        <w:ind w:left="2160" w:hanging="180"/>
      </w:pPr>
      <w:rPr>
        <w:rFonts w:ascii="Times New Roman" w:eastAsia="Times New Roman" w:hAnsi="Times New Roman" w:cs="Times New Roman"/>
      </w:rPr>
    </w:lvl>
    <w:lvl w:ilvl="1" w:tplc="D1147BA2">
      <w:start w:val="1"/>
      <w:numFmt w:val="upperLetter"/>
      <w:lvlText w:val="%2."/>
      <w:lvlJc w:val="left"/>
      <w:pPr>
        <w:tabs>
          <w:tab w:val="num" w:pos="2925"/>
        </w:tabs>
        <w:ind w:left="2925" w:hanging="405"/>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952ADA0C">
      <w:start w:val="1"/>
      <w:numFmt w:val="upperLetter"/>
      <w:lvlText w:val="%4&gt;"/>
      <w:lvlJc w:val="left"/>
      <w:pPr>
        <w:ind w:left="4320" w:hanging="360"/>
      </w:pPr>
      <w:rPr>
        <w:rFonts w:hint="default"/>
      </w:rPr>
    </w:lvl>
    <w:lvl w:ilvl="4" w:tplc="C1208EB0">
      <w:start w:val="1"/>
      <w:numFmt w:val="upperLetter"/>
      <w:lvlText w:val="%5."/>
      <w:lvlJc w:val="left"/>
      <w:pPr>
        <w:ind w:left="5040" w:hanging="360"/>
      </w:pPr>
      <w:rPr>
        <w:rFonts w:hint="default"/>
      </w:rPr>
    </w:lvl>
    <w:lvl w:ilvl="5" w:tplc="766226C6">
      <w:start w:val="8"/>
      <w:numFmt w:val="lowerLetter"/>
      <w:lvlText w:val="%6."/>
      <w:lvlJc w:val="left"/>
      <w:pPr>
        <w:ind w:left="5940" w:hanging="360"/>
      </w:pPr>
      <w:rPr>
        <w:rFonts w:hint="default"/>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28" w15:restartNumberingAfterBreak="0">
    <w:nsid w:val="7C4B19BF"/>
    <w:multiLevelType w:val="hybridMultilevel"/>
    <w:tmpl w:val="0FF6A4D8"/>
    <w:lvl w:ilvl="0" w:tplc="C25CCAEE">
      <w:start w:val="1"/>
      <w:numFmt w:val="lowerLetter"/>
      <w:lvlText w:val="%1."/>
      <w:lvlJc w:val="left"/>
      <w:pPr>
        <w:ind w:left="720" w:hanging="360"/>
      </w:pPr>
      <w:rPr>
        <w:rFonts w:ascii="Times New Roman" w:eastAsia="Times New Roman" w:hAnsi="Times New Roman" w:cs="Helvetica"/>
      </w:rPr>
    </w:lvl>
    <w:lvl w:ilvl="1" w:tplc="04090019">
      <w:start w:val="1"/>
      <w:numFmt w:val="lowerLetter"/>
      <w:lvlText w:val="%2."/>
      <w:lvlJc w:val="left"/>
      <w:pPr>
        <w:ind w:left="1440" w:hanging="360"/>
      </w:pPr>
    </w:lvl>
    <w:lvl w:ilvl="2" w:tplc="1AAA4704">
      <w:start w:val="1"/>
      <w:numFmt w:val="lowerRoman"/>
      <w:lvlText w:val="%3."/>
      <w:lvlJc w:val="right"/>
      <w:pPr>
        <w:ind w:left="2160" w:hanging="180"/>
      </w:pPr>
    </w:lvl>
    <w:lvl w:ilvl="3" w:tplc="9612D82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4"/>
  </w:num>
  <w:num w:numId="4">
    <w:abstractNumId w:val="17"/>
  </w:num>
  <w:num w:numId="5">
    <w:abstractNumId w:val="22"/>
  </w:num>
  <w:num w:numId="6">
    <w:abstractNumId w:val="20"/>
  </w:num>
  <w:num w:numId="7">
    <w:abstractNumId w:val="14"/>
  </w:num>
  <w:num w:numId="8">
    <w:abstractNumId w:val="3"/>
  </w:num>
  <w:num w:numId="9">
    <w:abstractNumId w:val="18"/>
  </w:num>
  <w:num w:numId="10">
    <w:abstractNumId w:val="27"/>
  </w:num>
  <w:num w:numId="11">
    <w:abstractNumId w:val="2"/>
  </w:num>
  <w:num w:numId="12">
    <w:abstractNumId w:val="28"/>
  </w:num>
  <w:num w:numId="13">
    <w:abstractNumId w:val="19"/>
  </w:num>
  <w:num w:numId="14">
    <w:abstractNumId w:val="7"/>
  </w:num>
  <w:num w:numId="15">
    <w:abstractNumId w:val="10"/>
  </w:num>
  <w:num w:numId="16">
    <w:abstractNumId w:val="1"/>
  </w:num>
  <w:num w:numId="17">
    <w:abstractNumId w:val="6"/>
  </w:num>
  <w:num w:numId="18">
    <w:abstractNumId w:val="0"/>
  </w:num>
  <w:num w:numId="19">
    <w:abstractNumId w:val="12"/>
  </w:num>
  <w:num w:numId="20">
    <w:abstractNumId w:val="13"/>
  </w:num>
  <w:num w:numId="21">
    <w:abstractNumId w:val="25"/>
  </w:num>
  <w:num w:numId="22">
    <w:abstractNumId w:val="15"/>
  </w:num>
  <w:num w:numId="23">
    <w:abstractNumId w:val="9"/>
  </w:num>
  <w:num w:numId="24">
    <w:abstractNumId w:val="24"/>
  </w:num>
  <w:num w:numId="25">
    <w:abstractNumId w:val="16"/>
  </w:num>
  <w:num w:numId="26">
    <w:abstractNumId w:val="26"/>
  </w:num>
  <w:num w:numId="27">
    <w:abstractNumId w:val="23"/>
  </w:num>
  <w:num w:numId="28">
    <w:abstractNumId w:val="8"/>
  </w:num>
  <w:num w:numId="29">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GAY, BHAVANI [AG/1000]">
    <w15:presenceInfo w15:providerId="AD" w15:userId="S::bbjang@monsanto.com::c5d4b758-3f34-4fbc-ab05-175a6d81230c"/>
  </w15:person>
  <w15:person w15:author="MITCHOM, GEORGE A [AG/1000]">
    <w15:presenceInfo w15:providerId="AD" w15:userId="S::gamitch@monsanto.com::44ccfd72-e3c0-41cc-9d98-983b15aa5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959"/>
    <w:rsid w:val="0000000D"/>
    <w:rsid w:val="00000BBE"/>
    <w:rsid w:val="00000EAB"/>
    <w:rsid w:val="000019D6"/>
    <w:rsid w:val="00002427"/>
    <w:rsid w:val="00002640"/>
    <w:rsid w:val="00004030"/>
    <w:rsid w:val="000048B0"/>
    <w:rsid w:val="00004A8A"/>
    <w:rsid w:val="0000535E"/>
    <w:rsid w:val="00005A18"/>
    <w:rsid w:val="00005A53"/>
    <w:rsid w:val="00006F92"/>
    <w:rsid w:val="0000717F"/>
    <w:rsid w:val="00007F19"/>
    <w:rsid w:val="000103AD"/>
    <w:rsid w:val="000106CF"/>
    <w:rsid w:val="000111E9"/>
    <w:rsid w:val="00012210"/>
    <w:rsid w:val="00012C1C"/>
    <w:rsid w:val="00012F39"/>
    <w:rsid w:val="0001316C"/>
    <w:rsid w:val="000138A4"/>
    <w:rsid w:val="00013BEB"/>
    <w:rsid w:val="00013F0F"/>
    <w:rsid w:val="000140E6"/>
    <w:rsid w:val="00014767"/>
    <w:rsid w:val="00014A6B"/>
    <w:rsid w:val="00014C4F"/>
    <w:rsid w:val="00014FA9"/>
    <w:rsid w:val="00014FB1"/>
    <w:rsid w:val="0001509F"/>
    <w:rsid w:val="000152DC"/>
    <w:rsid w:val="00015334"/>
    <w:rsid w:val="000153EB"/>
    <w:rsid w:val="00015712"/>
    <w:rsid w:val="00015898"/>
    <w:rsid w:val="000158A3"/>
    <w:rsid w:val="000159A6"/>
    <w:rsid w:val="000165B4"/>
    <w:rsid w:val="00016715"/>
    <w:rsid w:val="0001681F"/>
    <w:rsid w:val="0001723C"/>
    <w:rsid w:val="00017273"/>
    <w:rsid w:val="00020F76"/>
    <w:rsid w:val="0002144E"/>
    <w:rsid w:val="000216E6"/>
    <w:rsid w:val="00021FA7"/>
    <w:rsid w:val="000228D3"/>
    <w:rsid w:val="00022C1E"/>
    <w:rsid w:val="0002385C"/>
    <w:rsid w:val="0002390A"/>
    <w:rsid w:val="00023BB6"/>
    <w:rsid w:val="00024074"/>
    <w:rsid w:val="00024450"/>
    <w:rsid w:val="000248B8"/>
    <w:rsid w:val="00024A01"/>
    <w:rsid w:val="00024BF0"/>
    <w:rsid w:val="00024C02"/>
    <w:rsid w:val="0002553F"/>
    <w:rsid w:val="00025598"/>
    <w:rsid w:val="00026622"/>
    <w:rsid w:val="000279AC"/>
    <w:rsid w:val="000301EF"/>
    <w:rsid w:val="00030740"/>
    <w:rsid w:val="0003116E"/>
    <w:rsid w:val="000315B7"/>
    <w:rsid w:val="0003191E"/>
    <w:rsid w:val="00031B74"/>
    <w:rsid w:val="00031F27"/>
    <w:rsid w:val="000328D5"/>
    <w:rsid w:val="00033256"/>
    <w:rsid w:val="00033E9F"/>
    <w:rsid w:val="0003421B"/>
    <w:rsid w:val="00034B8C"/>
    <w:rsid w:val="00034B8D"/>
    <w:rsid w:val="000370B9"/>
    <w:rsid w:val="00037491"/>
    <w:rsid w:val="00040945"/>
    <w:rsid w:val="00041D3C"/>
    <w:rsid w:val="00042464"/>
    <w:rsid w:val="00042601"/>
    <w:rsid w:val="00042B1A"/>
    <w:rsid w:val="0004313B"/>
    <w:rsid w:val="00044E6E"/>
    <w:rsid w:val="00045747"/>
    <w:rsid w:val="000458AF"/>
    <w:rsid w:val="00045D21"/>
    <w:rsid w:val="00046450"/>
    <w:rsid w:val="00046959"/>
    <w:rsid w:val="00046AF6"/>
    <w:rsid w:val="00047382"/>
    <w:rsid w:val="0004758F"/>
    <w:rsid w:val="00047D15"/>
    <w:rsid w:val="00047E32"/>
    <w:rsid w:val="000504C6"/>
    <w:rsid w:val="000509AD"/>
    <w:rsid w:val="00051582"/>
    <w:rsid w:val="00051645"/>
    <w:rsid w:val="0005192C"/>
    <w:rsid w:val="000519D2"/>
    <w:rsid w:val="00051F92"/>
    <w:rsid w:val="0005274B"/>
    <w:rsid w:val="00053405"/>
    <w:rsid w:val="00053645"/>
    <w:rsid w:val="00053753"/>
    <w:rsid w:val="0005393A"/>
    <w:rsid w:val="000544C3"/>
    <w:rsid w:val="00054DC8"/>
    <w:rsid w:val="00055C54"/>
    <w:rsid w:val="0005618D"/>
    <w:rsid w:val="00056640"/>
    <w:rsid w:val="0005672C"/>
    <w:rsid w:val="00056DBC"/>
    <w:rsid w:val="00056F94"/>
    <w:rsid w:val="0005744E"/>
    <w:rsid w:val="00057586"/>
    <w:rsid w:val="0005770D"/>
    <w:rsid w:val="00057C9A"/>
    <w:rsid w:val="00057CF2"/>
    <w:rsid w:val="00060253"/>
    <w:rsid w:val="00061892"/>
    <w:rsid w:val="00061FDF"/>
    <w:rsid w:val="00062750"/>
    <w:rsid w:val="00063C03"/>
    <w:rsid w:val="00063F10"/>
    <w:rsid w:val="00065398"/>
    <w:rsid w:val="000662E8"/>
    <w:rsid w:val="00066617"/>
    <w:rsid w:val="00067793"/>
    <w:rsid w:val="0006795D"/>
    <w:rsid w:val="00067DBD"/>
    <w:rsid w:val="00067E75"/>
    <w:rsid w:val="0007125D"/>
    <w:rsid w:val="000712FA"/>
    <w:rsid w:val="00071445"/>
    <w:rsid w:val="000715DC"/>
    <w:rsid w:val="0007168C"/>
    <w:rsid w:val="0007234A"/>
    <w:rsid w:val="00073012"/>
    <w:rsid w:val="0007335D"/>
    <w:rsid w:val="00073363"/>
    <w:rsid w:val="00074378"/>
    <w:rsid w:val="00074CBD"/>
    <w:rsid w:val="00076185"/>
    <w:rsid w:val="00076DEC"/>
    <w:rsid w:val="00077208"/>
    <w:rsid w:val="0007736A"/>
    <w:rsid w:val="0007740E"/>
    <w:rsid w:val="00080C4B"/>
    <w:rsid w:val="000811C4"/>
    <w:rsid w:val="00081A86"/>
    <w:rsid w:val="00082251"/>
    <w:rsid w:val="000823DE"/>
    <w:rsid w:val="00082987"/>
    <w:rsid w:val="00082EDB"/>
    <w:rsid w:val="00082F72"/>
    <w:rsid w:val="00083638"/>
    <w:rsid w:val="00083751"/>
    <w:rsid w:val="00083CB5"/>
    <w:rsid w:val="00083FE5"/>
    <w:rsid w:val="00084119"/>
    <w:rsid w:val="00084C62"/>
    <w:rsid w:val="00084EAB"/>
    <w:rsid w:val="00085415"/>
    <w:rsid w:val="0008562C"/>
    <w:rsid w:val="0008624D"/>
    <w:rsid w:val="00086556"/>
    <w:rsid w:val="00086A8D"/>
    <w:rsid w:val="00087A58"/>
    <w:rsid w:val="00087E6D"/>
    <w:rsid w:val="0009070F"/>
    <w:rsid w:val="00090B09"/>
    <w:rsid w:val="00090F50"/>
    <w:rsid w:val="0009153D"/>
    <w:rsid w:val="00091F3C"/>
    <w:rsid w:val="0009210E"/>
    <w:rsid w:val="0009230F"/>
    <w:rsid w:val="0009240C"/>
    <w:rsid w:val="0009248D"/>
    <w:rsid w:val="000930A2"/>
    <w:rsid w:val="00093F95"/>
    <w:rsid w:val="000942E4"/>
    <w:rsid w:val="000957B6"/>
    <w:rsid w:val="000960A9"/>
    <w:rsid w:val="00096727"/>
    <w:rsid w:val="0009727B"/>
    <w:rsid w:val="00097813"/>
    <w:rsid w:val="00097AD1"/>
    <w:rsid w:val="00097C38"/>
    <w:rsid w:val="000A0722"/>
    <w:rsid w:val="000A126D"/>
    <w:rsid w:val="000A19BA"/>
    <w:rsid w:val="000A1CB9"/>
    <w:rsid w:val="000A1CFE"/>
    <w:rsid w:val="000A1E6F"/>
    <w:rsid w:val="000A2669"/>
    <w:rsid w:val="000A2A5A"/>
    <w:rsid w:val="000A36F9"/>
    <w:rsid w:val="000A3747"/>
    <w:rsid w:val="000A3A33"/>
    <w:rsid w:val="000A3F1C"/>
    <w:rsid w:val="000A40ED"/>
    <w:rsid w:val="000A4C74"/>
    <w:rsid w:val="000A4E0F"/>
    <w:rsid w:val="000A549C"/>
    <w:rsid w:val="000A66CF"/>
    <w:rsid w:val="000A6859"/>
    <w:rsid w:val="000A6F22"/>
    <w:rsid w:val="000B0060"/>
    <w:rsid w:val="000B0310"/>
    <w:rsid w:val="000B1196"/>
    <w:rsid w:val="000B1850"/>
    <w:rsid w:val="000B2583"/>
    <w:rsid w:val="000B27E6"/>
    <w:rsid w:val="000B281B"/>
    <w:rsid w:val="000B324C"/>
    <w:rsid w:val="000B3FBC"/>
    <w:rsid w:val="000B4024"/>
    <w:rsid w:val="000B404D"/>
    <w:rsid w:val="000B44F9"/>
    <w:rsid w:val="000B552E"/>
    <w:rsid w:val="000B5635"/>
    <w:rsid w:val="000B571A"/>
    <w:rsid w:val="000B581F"/>
    <w:rsid w:val="000B5850"/>
    <w:rsid w:val="000B5ACE"/>
    <w:rsid w:val="000B5F22"/>
    <w:rsid w:val="000B6A1F"/>
    <w:rsid w:val="000B6D63"/>
    <w:rsid w:val="000B760B"/>
    <w:rsid w:val="000B7901"/>
    <w:rsid w:val="000B797C"/>
    <w:rsid w:val="000B7995"/>
    <w:rsid w:val="000B7AFC"/>
    <w:rsid w:val="000C07B8"/>
    <w:rsid w:val="000C0CE8"/>
    <w:rsid w:val="000C17A9"/>
    <w:rsid w:val="000C1821"/>
    <w:rsid w:val="000C1DC6"/>
    <w:rsid w:val="000C2143"/>
    <w:rsid w:val="000C22DE"/>
    <w:rsid w:val="000C2A81"/>
    <w:rsid w:val="000C2F56"/>
    <w:rsid w:val="000C301A"/>
    <w:rsid w:val="000C31E8"/>
    <w:rsid w:val="000C3673"/>
    <w:rsid w:val="000C3B4A"/>
    <w:rsid w:val="000C587B"/>
    <w:rsid w:val="000C5960"/>
    <w:rsid w:val="000C70E8"/>
    <w:rsid w:val="000C7151"/>
    <w:rsid w:val="000C7CCF"/>
    <w:rsid w:val="000C7D0B"/>
    <w:rsid w:val="000C7FCA"/>
    <w:rsid w:val="000D06C5"/>
    <w:rsid w:val="000D0B0A"/>
    <w:rsid w:val="000D1794"/>
    <w:rsid w:val="000D184C"/>
    <w:rsid w:val="000D1A17"/>
    <w:rsid w:val="000D1A40"/>
    <w:rsid w:val="000D2700"/>
    <w:rsid w:val="000D295B"/>
    <w:rsid w:val="000D2FA6"/>
    <w:rsid w:val="000D4299"/>
    <w:rsid w:val="000D47B0"/>
    <w:rsid w:val="000D52CE"/>
    <w:rsid w:val="000D6154"/>
    <w:rsid w:val="000D621D"/>
    <w:rsid w:val="000E0429"/>
    <w:rsid w:val="000E1647"/>
    <w:rsid w:val="000E27E2"/>
    <w:rsid w:val="000E2A5A"/>
    <w:rsid w:val="000E2CFB"/>
    <w:rsid w:val="000E30BD"/>
    <w:rsid w:val="000E397B"/>
    <w:rsid w:val="000E3B2D"/>
    <w:rsid w:val="000E4C84"/>
    <w:rsid w:val="000E4DD8"/>
    <w:rsid w:val="000E5755"/>
    <w:rsid w:val="000E59D1"/>
    <w:rsid w:val="000E5FF2"/>
    <w:rsid w:val="000E6520"/>
    <w:rsid w:val="000E67AD"/>
    <w:rsid w:val="000E6940"/>
    <w:rsid w:val="000E6EEF"/>
    <w:rsid w:val="000E71C2"/>
    <w:rsid w:val="000E7840"/>
    <w:rsid w:val="000E7874"/>
    <w:rsid w:val="000E7DC1"/>
    <w:rsid w:val="000F0164"/>
    <w:rsid w:val="000F05F2"/>
    <w:rsid w:val="000F0904"/>
    <w:rsid w:val="000F0E3D"/>
    <w:rsid w:val="000F1255"/>
    <w:rsid w:val="000F13E5"/>
    <w:rsid w:val="000F1752"/>
    <w:rsid w:val="000F1AA1"/>
    <w:rsid w:val="000F2D78"/>
    <w:rsid w:val="000F4494"/>
    <w:rsid w:val="000F4995"/>
    <w:rsid w:val="000F50E3"/>
    <w:rsid w:val="000F548F"/>
    <w:rsid w:val="000F5D62"/>
    <w:rsid w:val="000F60E6"/>
    <w:rsid w:val="000F698C"/>
    <w:rsid w:val="000F6A84"/>
    <w:rsid w:val="000F733A"/>
    <w:rsid w:val="00100FAA"/>
    <w:rsid w:val="00101C60"/>
    <w:rsid w:val="00102E8E"/>
    <w:rsid w:val="00103E47"/>
    <w:rsid w:val="00104257"/>
    <w:rsid w:val="00105AE3"/>
    <w:rsid w:val="00105F78"/>
    <w:rsid w:val="001063AA"/>
    <w:rsid w:val="001065A3"/>
    <w:rsid w:val="001066C0"/>
    <w:rsid w:val="00106C8A"/>
    <w:rsid w:val="00110150"/>
    <w:rsid w:val="00110436"/>
    <w:rsid w:val="001104BE"/>
    <w:rsid w:val="001122E7"/>
    <w:rsid w:val="00112715"/>
    <w:rsid w:val="00113C1D"/>
    <w:rsid w:val="0011418A"/>
    <w:rsid w:val="0011430C"/>
    <w:rsid w:val="0011473C"/>
    <w:rsid w:val="00114918"/>
    <w:rsid w:val="00114F25"/>
    <w:rsid w:val="00115147"/>
    <w:rsid w:val="0011625D"/>
    <w:rsid w:val="001167F7"/>
    <w:rsid w:val="00116B90"/>
    <w:rsid w:val="00117002"/>
    <w:rsid w:val="00120B0E"/>
    <w:rsid w:val="00121CFE"/>
    <w:rsid w:val="00121F34"/>
    <w:rsid w:val="001222BF"/>
    <w:rsid w:val="00122BA0"/>
    <w:rsid w:val="00122DE5"/>
    <w:rsid w:val="0012345C"/>
    <w:rsid w:val="0012364B"/>
    <w:rsid w:val="0012390C"/>
    <w:rsid w:val="00123C93"/>
    <w:rsid w:val="0012409D"/>
    <w:rsid w:val="001242E6"/>
    <w:rsid w:val="00124C3F"/>
    <w:rsid w:val="00124FAD"/>
    <w:rsid w:val="00126D5E"/>
    <w:rsid w:val="001311F9"/>
    <w:rsid w:val="0013158A"/>
    <w:rsid w:val="00131825"/>
    <w:rsid w:val="001323A9"/>
    <w:rsid w:val="001323BF"/>
    <w:rsid w:val="00133578"/>
    <w:rsid w:val="001335D8"/>
    <w:rsid w:val="0013405D"/>
    <w:rsid w:val="00134407"/>
    <w:rsid w:val="001346AF"/>
    <w:rsid w:val="00134B25"/>
    <w:rsid w:val="0013522D"/>
    <w:rsid w:val="00136968"/>
    <w:rsid w:val="00137093"/>
    <w:rsid w:val="001371CF"/>
    <w:rsid w:val="00137333"/>
    <w:rsid w:val="00137380"/>
    <w:rsid w:val="0013759C"/>
    <w:rsid w:val="00141CD7"/>
    <w:rsid w:val="00142904"/>
    <w:rsid w:val="00142FC0"/>
    <w:rsid w:val="00144525"/>
    <w:rsid w:val="001447F0"/>
    <w:rsid w:val="00145C3C"/>
    <w:rsid w:val="00145CEC"/>
    <w:rsid w:val="00145D56"/>
    <w:rsid w:val="00145EE0"/>
    <w:rsid w:val="00145F54"/>
    <w:rsid w:val="00146613"/>
    <w:rsid w:val="001477B0"/>
    <w:rsid w:val="00147AB7"/>
    <w:rsid w:val="00147F36"/>
    <w:rsid w:val="00147FED"/>
    <w:rsid w:val="00151011"/>
    <w:rsid w:val="0015132F"/>
    <w:rsid w:val="001516AE"/>
    <w:rsid w:val="0015286B"/>
    <w:rsid w:val="00153309"/>
    <w:rsid w:val="001536A5"/>
    <w:rsid w:val="00153D61"/>
    <w:rsid w:val="00153DB6"/>
    <w:rsid w:val="001542EB"/>
    <w:rsid w:val="001556B5"/>
    <w:rsid w:val="00155760"/>
    <w:rsid w:val="0015750D"/>
    <w:rsid w:val="001603BA"/>
    <w:rsid w:val="001604E9"/>
    <w:rsid w:val="00161020"/>
    <w:rsid w:val="00161145"/>
    <w:rsid w:val="00161613"/>
    <w:rsid w:val="00161A2A"/>
    <w:rsid w:val="00161BE8"/>
    <w:rsid w:val="00161FA8"/>
    <w:rsid w:val="00162129"/>
    <w:rsid w:val="00162B47"/>
    <w:rsid w:val="0016390A"/>
    <w:rsid w:val="0016392D"/>
    <w:rsid w:val="00163958"/>
    <w:rsid w:val="0016396D"/>
    <w:rsid w:val="001640BB"/>
    <w:rsid w:val="00164284"/>
    <w:rsid w:val="0016490B"/>
    <w:rsid w:val="00164EA2"/>
    <w:rsid w:val="001666AB"/>
    <w:rsid w:val="001667EF"/>
    <w:rsid w:val="00166857"/>
    <w:rsid w:val="001668A4"/>
    <w:rsid w:val="00166BC6"/>
    <w:rsid w:val="00167371"/>
    <w:rsid w:val="00167947"/>
    <w:rsid w:val="0017046F"/>
    <w:rsid w:val="00172AB1"/>
    <w:rsid w:val="00172E16"/>
    <w:rsid w:val="0017398B"/>
    <w:rsid w:val="0017443F"/>
    <w:rsid w:val="00174EEF"/>
    <w:rsid w:val="00174FC0"/>
    <w:rsid w:val="0017520D"/>
    <w:rsid w:val="0017545A"/>
    <w:rsid w:val="00175729"/>
    <w:rsid w:val="001759CD"/>
    <w:rsid w:val="00176444"/>
    <w:rsid w:val="0017668A"/>
    <w:rsid w:val="00177495"/>
    <w:rsid w:val="001774E9"/>
    <w:rsid w:val="001800CE"/>
    <w:rsid w:val="001803A9"/>
    <w:rsid w:val="00180BB4"/>
    <w:rsid w:val="00181A62"/>
    <w:rsid w:val="00181B25"/>
    <w:rsid w:val="00181C17"/>
    <w:rsid w:val="00182CC6"/>
    <w:rsid w:val="0018321F"/>
    <w:rsid w:val="00183758"/>
    <w:rsid w:val="001837FA"/>
    <w:rsid w:val="0018457B"/>
    <w:rsid w:val="00184649"/>
    <w:rsid w:val="00185CCA"/>
    <w:rsid w:val="00185F1A"/>
    <w:rsid w:val="001861B6"/>
    <w:rsid w:val="00186516"/>
    <w:rsid w:val="0018751D"/>
    <w:rsid w:val="00187FC2"/>
    <w:rsid w:val="00190391"/>
    <w:rsid w:val="00190842"/>
    <w:rsid w:val="00190F82"/>
    <w:rsid w:val="001912D2"/>
    <w:rsid w:val="0019183F"/>
    <w:rsid w:val="001922AF"/>
    <w:rsid w:val="001924D2"/>
    <w:rsid w:val="00193B5E"/>
    <w:rsid w:val="00193C4B"/>
    <w:rsid w:val="00193D2C"/>
    <w:rsid w:val="001943F8"/>
    <w:rsid w:val="0019453F"/>
    <w:rsid w:val="00195174"/>
    <w:rsid w:val="0019517B"/>
    <w:rsid w:val="001956FE"/>
    <w:rsid w:val="001958DF"/>
    <w:rsid w:val="00195E3E"/>
    <w:rsid w:val="0019606F"/>
    <w:rsid w:val="00196FC1"/>
    <w:rsid w:val="00197FAB"/>
    <w:rsid w:val="001A1084"/>
    <w:rsid w:val="001A1508"/>
    <w:rsid w:val="001A2BE0"/>
    <w:rsid w:val="001A3C79"/>
    <w:rsid w:val="001A3CDC"/>
    <w:rsid w:val="001A41E7"/>
    <w:rsid w:val="001A4505"/>
    <w:rsid w:val="001A4521"/>
    <w:rsid w:val="001A52D2"/>
    <w:rsid w:val="001A5743"/>
    <w:rsid w:val="001A5C73"/>
    <w:rsid w:val="001A6E1B"/>
    <w:rsid w:val="001A70A7"/>
    <w:rsid w:val="001A7B4E"/>
    <w:rsid w:val="001A7DB7"/>
    <w:rsid w:val="001B08CD"/>
    <w:rsid w:val="001B08F9"/>
    <w:rsid w:val="001B17C8"/>
    <w:rsid w:val="001B1F92"/>
    <w:rsid w:val="001B31E2"/>
    <w:rsid w:val="001B3229"/>
    <w:rsid w:val="001B3C54"/>
    <w:rsid w:val="001B54CC"/>
    <w:rsid w:val="001B621A"/>
    <w:rsid w:val="001B6E32"/>
    <w:rsid w:val="001B6FF2"/>
    <w:rsid w:val="001B75F0"/>
    <w:rsid w:val="001C0967"/>
    <w:rsid w:val="001C0BC4"/>
    <w:rsid w:val="001C1970"/>
    <w:rsid w:val="001C19E6"/>
    <w:rsid w:val="001C2438"/>
    <w:rsid w:val="001C2640"/>
    <w:rsid w:val="001C2F80"/>
    <w:rsid w:val="001C323A"/>
    <w:rsid w:val="001C3672"/>
    <w:rsid w:val="001C3DBA"/>
    <w:rsid w:val="001C5658"/>
    <w:rsid w:val="001C5B9A"/>
    <w:rsid w:val="001C6504"/>
    <w:rsid w:val="001C692F"/>
    <w:rsid w:val="001C6F65"/>
    <w:rsid w:val="001D0538"/>
    <w:rsid w:val="001D0B57"/>
    <w:rsid w:val="001D0C48"/>
    <w:rsid w:val="001D0F4C"/>
    <w:rsid w:val="001D12BE"/>
    <w:rsid w:val="001D1A5F"/>
    <w:rsid w:val="001D2700"/>
    <w:rsid w:val="001D28CC"/>
    <w:rsid w:val="001D2D3F"/>
    <w:rsid w:val="001D2D8B"/>
    <w:rsid w:val="001D380C"/>
    <w:rsid w:val="001D3BC7"/>
    <w:rsid w:val="001D4C32"/>
    <w:rsid w:val="001D4D66"/>
    <w:rsid w:val="001D4FC2"/>
    <w:rsid w:val="001D522B"/>
    <w:rsid w:val="001D532E"/>
    <w:rsid w:val="001D6215"/>
    <w:rsid w:val="001D6637"/>
    <w:rsid w:val="001D70CA"/>
    <w:rsid w:val="001D7215"/>
    <w:rsid w:val="001D7688"/>
    <w:rsid w:val="001D769C"/>
    <w:rsid w:val="001D76E9"/>
    <w:rsid w:val="001D7E73"/>
    <w:rsid w:val="001D7FC8"/>
    <w:rsid w:val="001E01A7"/>
    <w:rsid w:val="001E0A38"/>
    <w:rsid w:val="001E117D"/>
    <w:rsid w:val="001E11EB"/>
    <w:rsid w:val="001E1505"/>
    <w:rsid w:val="001E2473"/>
    <w:rsid w:val="001E2BF7"/>
    <w:rsid w:val="001E30C1"/>
    <w:rsid w:val="001E33E8"/>
    <w:rsid w:val="001E3A2C"/>
    <w:rsid w:val="001E3B18"/>
    <w:rsid w:val="001E3C3E"/>
    <w:rsid w:val="001E3D50"/>
    <w:rsid w:val="001E613E"/>
    <w:rsid w:val="001E65A1"/>
    <w:rsid w:val="001E6C14"/>
    <w:rsid w:val="001E6ED9"/>
    <w:rsid w:val="001E6F62"/>
    <w:rsid w:val="001E79A8"/>
    <w:rsid w:val="001E7BC8"/>
    <w:rsid w:val="001F016C"/>
    <w:rsid w:val="001F09C6"/>
    <w:rsid w:val="001F13E1"/>
    <w:rsid w:val="001F1D04"/>
    <w:rsid w:val="001F2522"/>
    <w:rsid w:val="001F2AB6"/>
    <w:rsid w:val="001F3151"/>
    <w:rsid w:val="001F35C0"/>
    <w:rsid w:val="001F4395"/>
    <w:rsid w:val="001F4FF0"/>
    <w:rsid w:val="001F52ED"/>
    <w:rsid w:val="001F5969"/>
    <w:rsid w:val="001F5E8B"/>
    <w:rsid w:val="001F6251"/>
    <w:rsid w:val="001F7188"/>
    <w:rsid w:val="001F72C0"/>
    <w:rsid w:val="001F7EE8"/>
    <w:rsid w:val="002016A4"/>
    <w:rsid w:val="002017E3"/>
    <w:rsid w:val="00201C49"/>
    <w:rsid w:val="00201E8E"/>
    <w:rsid w:val="00202754"/>
    <w:rsid w:val="00203295"/>
    <w:rsid w:val="002036D9"/>
    <w:rsid w:val="00203CBA"/>
    <w:rsid w:val="00203FF0"/>
    <w:rsid w:val="0020450F"/>
    <w:rsid w:val="0020494A"/>
    <w:rsid w:val="00205333"/>
    <w:rsid w:val="002059ED"/>
    <w:rsid w:val="00205BB0"/>
    <w:rsid w:val="002065E9"/>
    <w:rsid w:val="00206736"/>
    <w:rsid w:val="002068E0"/>
    <w:rsid w:val="00207EFA"/>
    <w:rsid w:val="00207FBA"/>
    <w:rsid w:val="00210569"/>
    <w:rsid w:val="0021154A"/>
    <w:rsid w:val="00211606"/>
    <w:rsid w:val="00211715"/>
    <w:rsid w:val="00211F43"/>
    <w:rsid w:val="00213A5D"/>
    <w:rsid w:val="00215328"/>
    <w:rsid w:val="0021627B"/>
    <w:rsid w:val="002166D3"/>
    <w:rsid w:val="00216A4B"/>
    <w:rsid w:val="00216C36"/>
    <w:rsid w:val="00216E7A"/>
    <w:rsid w:val="002171F5"/>
    <w:rsid w:val="0021758D"/>
    <w:rsid w:val="002177B8"/>
    <w:rsid w:val="00217821"/>
    <w:rsid w:val="00217E25"/>
    <w:rsid w:val="00217F7A"/>
    <w:rsid w:val="0022069F"/>
    <w:rsid w:val="0022089B"/>
    <w:rsid w:val="00221742"/>
    <w:rsid w:val="00223327"/>
    <w:rsid w:val="00223439"/>
    <w:rsid w:val="002241A2"/>
    <w:rsid w:val="00224B21"/>
    <w:rsid w:val="00224FD4"/>
    <w:rsid w:val="00225DBC"/>
    <w:rsid w:val="0022608F"/>
    <w:rsid w:val="00226BB5"/>
    <w:rsid w:val="00226E5C"/>
    <w:rsid w:val="00226E78"/>
    <w:rsid w:val="002270F4"/>
    <w:rsid w:val="00227F2E"/>
    <w:rsid w:val="0023068C"/>
    <w:rsid w:val="00230998"/>
    <w:rsid w:val="002309FF"/>
    <w:rsid w:val="00230D43"/>
    <w:rsid w:val="00230F62"/>
    <w:rsid w:val="00231983"/>
    <w:rsid w:val="0023211C"/>
    <w:rsid w:val="00232B7D"/>
    <w:rsid w:val="00232C31"/>
    <w:rsid w:val="00233934"/>
    <w:rsid w:val="00233EBA"/>
    <w:rsid w:val="00234182"/>
    <w:rsid w:val="0023598A"/>
    <w:rsid w:val="002377F8"/>
    <w:rsid w:val="00240035"/>
    <w:rsid w:val="0024009B"/>
    <w:rsid w:val="002412B7"/>
    <w:rsid w:val="00242096"/>
    <w:rsid w:val="0024275D"/>
    <w:rsid w:val="00242D12"/>
    <w:rsid w:val="00242F43"/>
    <w:rsid w:val="00243D2E"/>
    <w:rsid w:val="00244080"/>
    <w:rsid w:val="002441E6"/>
    <w:rsid w:val="00244213"/>
    <w:rsid w:val="0024421D"/>
    <w:rsid w:val="00244685"/>
    <w:rsid w:val="0024484B"/>
    <w:rsid w:val="002448D2"/>
    <w:rsid w:val="00244DFD"/>
    <w:rsid w:val="00245972"/>
    <w:rsid w:val="002466C4"/>
    <w:rsid w:val="00246728"/>
    <w:rsid w:val="00246A7C"/>
    <w:rsid w:val="00246ACB"/>
    <w:rsid w:val="00247653"/>
    <w:rsid w:val="0025008D"/>
    <w:rsid w:val="002504D3"/>
    <w:rsid w:val="00250B13"/>
    <w:rsid w:val="00250C1A"/>
    <w:rsid w:val="00250E7A"/>
    <w:rsid w:val="00251977"/>
    <w:rsid w:val="00252491"/>
    <w:rsid w:val="00252706"/>
    <w:rsid w:val="00252AF2"/>
    <w:rsid w:val="0025346F"/>
    <w:rsid w:val="00253CDD"/>
    <w:rsid w:val="002546F1"/>
    <w:rsid w:val="00254819"/>
    <w:rsid w:val="00254B9C"/>
    <w:rsid w:val="00254F6D"/>
    <w:rsid w:val="00254FD5"/>
    <w:rsid w:val="00255F13"/>
    <w:rsid w:val="00256581"/>
    <w:rsid w:val="00257754"/>
    <w:rsid w:val="00261AB1"/>
    <w:rsid w:val="00261AFD"/>
    <w:rsid w:val="00261E9A"/>
    <w:rsid w:val="00262155"/>
    <w:rsid w:val="00263287"/>
    <w:rsid w:val="002640BF"/>
    <w:rsid w:val="002641AB"/>
    <w:rsid w:val="002646C9"/>
    <w:rsid w:val="00264BD1"/>
    <w:rsid w:val="002652F7"/>
    <w:rsid w:val="00265BA7"/>
    <w:rsid w:val="002670CA"/>
    <w:rsid w:val="002678F7"/>
    <w:rsid w:val="0027036D"/>
    <w:rsid w:val="00270489"/>
    <w:rsid w:val="002705B9"/>
    <w:rsid w:val="00270ACA"/>
    <w:rsid w:val="00271615"/>
    <w:rsid w:val="00271D05"/>
    <w:rsid w:val="00271DF6"/>
    <w:rsid w:val="00271E23"/>
    <w:rsid w:val="00272EC7"/>
    <w:rsid w:val="002730F8"/>
    <w:rsid w:val="00273232"/>
    <w:rsid w:val="0027383A"/>
    <w:rsid w:val="00273A53"/>
    <w:rsid w:val="002741E5"/>
    <w:rsid w:val="00274341"/>
    <w:rsid w:val="00274CB3"/>
    <w:rsid w:val="00275CA5"/>
    <w:rsid w:val="00276217"/>
    <w:rsid w:val="00276C32"/>
    <w:rsid w:val="00277154"/>
    <w:rsid w:val="00277B91"/>
    <w:rsid w:val="00280426"/>
    <w:rsid w:val="00280B9E"/>
    <w:rsid w:val="00280E70"/>
    <w:rsid w:val="00281C0A"/>
    <w:rsid w:val="0028245A"/>
    <w:rsid w:val="00282973"/>
    <w:rsid w:val="00282F1A"/>
    <w:rsid w:val="002830C2"/>
    <w:rsid w:val="00283667"/>
    <w:rsid w:val="002839D1"/>
    <w:rsid w:val="00284165"/>
    <w:rsid w:val="0028492A"/>
    <w:rsid w:val="00284E45"/>
    <w:rsid w:val="00284FAD"/>
    <w:rsid w:val="00285428"/>
    <w:rsid w:val="00286299"/>
    <w:rsid w:val="002869AB"/>
    <w:rsid w:val="00286F95"/>
    <w:rsid w:val="00286FA9"/>
    <w:rsid w:val="0028736A"/>
    <w:rsid w:val="002874BC"/>
    <w:rsid w:val="002875A7"/>
    <w:rsid w:val="0028784F"/>
    <w:rsid w:val="00287867"/>
    <w:rsid w:val="00287B81"/>
    <w:rsid w:val="00287E06"/>
    <w:rsid w:val="00287E5F"/>
    <w:rsid w:val="002905A3"/>
    <w:rsid w:val="00290A4E"/>
    <w:rsid w:val="002915C1"/>
    <w:rsid w:val="00292DEF"/>
    <w:rsid w:val="00293337"/>
    <w:rsid w:val="002935BB"/>
    <w:rsid w:val="00294175"/>
    <w:rsid w:val="0029434A"/>
    <w:rsid w:val="00294483"/>
    <w:rsid w:val="00294722"/>
    <w:rsid w:val="0029476E"/>
    <w:rsid w:val="00294BC2"/>
    <w:rsid w:val="002958BA"/>
    <w:rsid w:val="00296415"/>
    <w:rsid w:val="00296C4E"/>
    <w:rsid w:val="002971D5"/>
    <w:rsid w:val="0029746A"/>
    <w:rsid w:val="002974DC"/>
    <w:rsid w:val="00297F49"/>
    <w:rsid w:val="002A0E25"/>
    <w:rsid w:val="002A1354"/>
    <w:rsid w:val="002A21E1"/>
    <w:rsid w:val="002A2246"/>
    <w:rsid w:val="002A2C6F"/>
    <w:rsid w:val="002A306F"/>
    <w:rsid w:val="002A4101"/>
    <w:rsid w:val="002A4B62"/>
    <w:rsid w:val="002A55B3"/>
    <w:rsid w:val="002A5FB3"/>
    <w:rsid w:val="002A6060"/>
    <w:rsid w:val="002A77B3"/>
    <w:rsid w:val="002A7956"/>
    <w:rsid w:val="002A7C6A"/>
    <w:rsid w:val="002B0113"/>
    <w:rsid w:val="002B0459"/>
    <w:rsid w:val="002B1126"/>
    <w:rsid w:val="002B12C2"/>
    <w:rsid w:val="002B1A44"/>
    <w:rsid w:val="002B26DC"/>
    <w:rsid w:val="002B29E2"/>
    <w:rsid w:val="002B37F7"/>
    <w:rsid w:val="002B3FFD"/>
    <w:rsid w:val="002B4171"/>
    <w:rsid w:val="002B4774"/>
    <w:rsid w:val="002B5910"/>
    <w:rsid w:val="002B5D32"/>
    <w:rsid w:val="002B5DB7"/>
    <w:rsid w:val="002B6059"/>
    <w:rsid w:val="002B691D"/>
    <w:rsid w:val="002B72BD"/>
    <w:rsid w:val="002B7740"/>
    <w:rsid w:val="002C05AE"/>
    <w:rsid w:val="002C1190"/>
    <w:rsid w:val="002C129D"/>
    <w:rsid w:val="002C28FE"/>
    <w:rsid w:val="002C2B5F"/>
    <w:rsid w:val="002C34D8"/>
    <w:rsid w:val="002C455C"/>
    <w:rsid w:val="002C4C49"/>
    <w:rsid w:val="002C4F9B"/>
    <w:rsid w:val="002C54D3"/>
    <w:rsid w:val="002C5875"/>
    <w:rsid w:val="002C5ABD"/>
    <w:rsid w:val="002C5AD5"/>
    <w:rsid w:val="002C6012"/>
    <w:rsid w:val="002C62A8"/>
    <w:rsid w:val="002C70E7"/>
    <w:rsid w:val="002C759D"/>
    <w:rsid w:val="002C7F2C"/>
    <w:rsid w:val="002D08B7"/>
    <w:rsid w:val="002D0B1A"/>
    <w:rsid w:val="002D1A91"/>
    <w:rsid w:val="002D1CE8"/>
    <w:rsid w:val="002D2344"/>
    <w:rsid w:val="002D3123"/>
    <w:rsid w:val="002D430D"/>
    <w:rsid w:val="002D4A07"/>
    <w:rsid w:val="002D550F"/>
    <w:rsid w:val="002D551D"/>
    <w:rsid w:val="002D5958"/>
    <w:rsid w:val="002D5BF7"/>
    <w:rsid w:val="002D601B"/>
    <w:rsid w:val="002D6115"/>
    <w:rsid w:val="002D7B44"/>
    <w:rsid w:val="002E0397"/>
    <w:rsid w:val="002E0626"/>
    <w:rsid w:val="002E129D"/>
    <w:rsid w:val="002E2254"/>
    <w:rsid w:val="002E23A9"/>
    <w:rsid w:val="002E2585"/>
    <w:rsid w:val="002E49D0"/>
    <w:rsid w:val="002E4C88"/>
    <w:rsid w:val="002E5067"/>
    <w:rsid w:val="002E5CFD"/>
    <w:rsid w:val="002E6916"/>
    <w:rsid w:val="002E6A75"/>
    <w:rsid w:val="002E7D78"/>
    <w:rsid w:val="002F035A"/>
    <w:rsid w:val="002F03A3"/>
    <w:rsid w:val="002F06DE"/>
    <w:rsid w:val="002F0AB7"/>
    <w:rsid w:val="002F159A"/>
    <w:rsid w:val="002F254D"/>
    <w:rsid w:val="002F26A9"/>
    <w:rsid w:val="002F2F54"/>
    <w:rsid w:val="002F2FB7"/>
    <w:rsid w:val="002F3570"/>
    <w:rsid w:val="002F3737"/>
    <w:rsid w:val="002F3D0C"/>
    <w:rsid w:val="002F418B"/>
    <w:rsid w:val="002F42DA"/>
    <w:rsid w:val="002F5191"/>
    <w:rsid w:val="002F67A5"/>
    <w:rsid w:val="002F691A"/>
    <w:rsid w:val="002F6AFF"/>
    <w:rsid w:val="002F7053"/>
    <w:rsid w:val="002F72A6"/>
    <w:rsid w:val="002F7524"/>
    <w:rsid w:val="002F764C"/>
    <w:rsid w:val="0030165C"/>
    <w:rsid w:val="00301E1C"/>
    <w:rsid w:val="00301EA1"/>
    <w:rsid w:val="0030264C"/>
    <w:rsid w:val="003032D6"/>
    <w:rsid w:val="00303871"/>
    <w:rsid w:val="00304BC5"/>
    <w:rsid w:val="00304DFE"/>
    <w:rsid w:val="00304F75"/>
    <w:rsid w:val="0030503F"/>
    <w:rsid w:val="003050D3"/>
    <w:rsid w:val="00305736"/>
    <w:rsid w:val="00305CED"/>
    <w:rsid w:val="003063E2"/>
    <w:rsid w:val="00306416"/>
    <w:rsid w:val="00307D66"/>
    <w:rsid w:val="00310302"/>
    <w:rsid w:val="00310964"/>
    <w:rsid w:val="00310D02"/>
    <w:rsid w:val="003114B0"/>
    <w:rsid w:val="003119F0"/>
    <w:rsid w:val="00312A24"/>
    <w:rsid w:val="00312C23"/>
    <w:rsid w:val="0031451D"/>
    <w:rsid w:val="0031480B"/>
    <w:rsid w:val="00314961"/>
    <w:rsid w:val="00314D6F"/>
    <w:rsid w:val="003155CF"/>
    <w:rsid w:val="0031581B"/>
    <w:rsid w:val="003161EF"/>
    <w:rsid w:val="00316BDA"/>
    <w:rsid w:val="003201A5"/>
    <w:rsid w:val="0032089F"/>
    <w:rsid w:val="00320B58"/>
    <w:rsid w:val="0032174C"/>
    <w:rsid w:val="0032241F"/>
    <w:rsid w:val="003225C8"/>
    <w:rsid w:val="00322987"/>
    <w:rsid w:val="003236B0"/>
    <w:rsid w:val="003238B5"/>
    <w:rsid w:val="0032392F"/>
    <w:rsid w:val="0032431D"/>
    <w:rsid w:val="003252AE"/>
    <w:rsid w:val="00325447"/>
    <w:rsid w:val="00326460"/>
    <w:rsid w:val="00326D45"/>
    <w:rsid w:val="00326D6E"/>
    <w:rsid w:val="00326EDA"/>
    <w:rsid w:val="0032708F"/>
    <w:rsid w:val="00327A33"/>
    <w:rsid w:val="00330459"/>
    <w:rsid w:val="00331042"/>
    <w:rsid w:val="0033104D"/>
    <w:rsid w:val="00331203"/>
    <w:rsid w:val="00331332"/>
    <w:rsid w:val="00331CFC"/>
    <w:rsid w:val="00331FA2"/>
    <w:rsid w:val="00332206"/>
    <w:rsid w:val="00332A6B"/>
    <w:rsid w:val="00333356"/>
    <w:rsid w:val="00333F9A"/>
    <w:rsid w:val="0033413B"/>
    <w:rsid w:val="00334780"/>
    <w:rsid w:val="003350F9"/>
    <w:rsid w:val="00335713"/>
    <w:rsid w:val="003357A8"/>
    <w:rsid w:val="00335AD5"/>
    <w:rsid w:val="00337622"/>
    <w:rsid w:val="00337B46"/>
    <w:rsid w:val="003403C8"/>
    <w:rsid w:val="00340673"/>
    <w:rsid w:val="00341307"/>
    <w:rsid w:val="003415C0"/>
    <w:rsid w:val="00341652"/>
    <w:rsid w:val="00341B51"/>
    <w:rsid w:val="0034251D"/>
    <w:rsid w:val="0034365A"/>
    <w:rsid w:val="00344227"/>
    <w:rsid w:val="00345499"/>
    <w:rsid w:val="00345E6C"/>
    <w:rsid w:val="00346DF7"/>
    <w:rsid w:val="0034753E"/>
    <w:rsid w:val="00350387"/>
    <w:rsid w:val="00350410"/>
    <w:rsid w:val="00350B72"/>
    <w:rsid w:val="0035308F"/>
    <w:rsid w:val="003533A7"/>
    <w:rsid w:val="003538C9"/>
    <w:rsid w:val="0035401D"/>
    <w:rsid w:val="003540F8"/>
    <w:rsid w:val="003547D3"/>
    <w:rsid w:val="00355019"/>
    <w:rsid w:val="003550BA"/>
    <w:rsid w:val="0035534C"/>
    <w:rsid w:val="0035582A"/>
    <w:rsid w:val="0035677F"/>
    <w:rsid w:val="0035690F"/>
    <w:rsid w:val="003572F3"/>
    <w:rsid w:val="00357521"/>
    <w:rsid w:val="0036029D"/>
    <w:rsid w:val="00360430"/>
    <w:rsid w:val="00360544"/>
    <w:rsid w:val="0036076B"/>
    <w:rsid w:val="00360ABC"/>
    <w:rsid w:val="00361052"/>
    <w:rsid w:val="003611B0"/>
    <w:rsid w:val="00361C33"/>
    <w:rsid w:val="003620CE"/>
    <w:rsid w:val="00362A4B"/>
    <w:rsid w:val="00362B61"/>
    <w:rsid w:val="00363248"/>
    <w:rsid w:val="00363830"/>
    <w:rsid w:val="00364315"/>
    <w:rsid w:val="003646E8"/>
    <w:rsid w:val="00364B53"/>
    <w:rsid w:val="00364D86"/>
    <w:rsid w:val="003653D4"/>
    <w:rsid w:val="00365517"/>
    <w:rsid w:val="00365693"/>
    <w:rsid w:val="0036577B"/>
    <w:rsid w:val="0036624A"/>
    <w:rsid w:val="00366491"/>
    <w:rsid w:val="00366FD2"/>
    <w:rsid w:val="00367AEC"/>
    <w:rsid w:val="00370265"/>
    <w:rsid w:val="00371712"/>
    <w:rsid w:val="003721F5"/>
    <w:rsid w:val="0037275E"/>
    <w:rsid w:val="0037276C"/>
    <w:rsid w:val="00372840"/>
    <w:rsid w:val="00373583"/>
    <w:rsid w:val="003739FC"/>
    <w:rsid w:val="00373FCC"/>
    <w:rsid w:val="00374339"/>
    <w:rsid w:val="003745D1"/>
    <w:rsid w:val="00374A09"/>
    <w:rsid w:val="00374F07"/>
    <w:rsid w:val="00375507"/>
    <w:rsid w:val="00375521"/>
    <w:rsid w:val="00375941"/>
    <w:rsid w:val="00375C0D"/>
    <w:rsid w:val="00375CBA"/>
    <w:rsid w:val="00375F9A"/>
    <w:rsid w:val="003761BE"/>
    <w:rsid w:val="0037703B"/>
    <w:rsid w:val="00377443"/>
    <w:rsid w:val="0037789B"/>
    <w:rsid w:val="00377B26"/>
    <w:rsid w:val="0038028C"/>
    <w:rsid w:val="00380357"/>
    <w:rsid w:val="00381396"/>
    <w:rsid w:val="003817C6"/>
    <w:rsid w:val="00381DCE"/>
    <w:rsid w:val="00381DF4"/>
    <w:rsid w:val="00382344"/>
    <w:rsid w:val="00382693"/>
    <w:rsid w:val="00382CBE"/>
    <w:rsid w:val="00382ED8"/>
    <w:rsid w:val="0038316F"/>
    <w:rsid w:val="003831F0"/>
    <w:rsid w:val="003834EF"/>
    <w:rsid w:val="00384822"/>
    <w:rsid w:val="0038548C"/>
    <w:rsid w:val="003855C6"/>
    <w:rsid w:val="003856E2"/>
    <w:rsid w:val="00385BCD"/>
    <w:rsid w:val="00385DAF"/>
    <w:rsid w:val="00385EB4"/>
    <w:rsid w:val="003909C0"/>
    <w:rsid w:val="00390D48"/>
    <w:rsid w:val="00391309"/>
    <w:rsid w:val="00391524"/>
    <w:rsid w:val="00391D64"/>
    <w:rsid w:val="00393152"/>
    <w:rsid w:val="003949AC"/>
    <w:rsid w:val="00394B58"/>
    <w:rsid w:val="00394FD9"/>
    <w:rsid w:val="003950B5"/>
    <w:rsid w:val="00395300"/>
    <w:rsid w:val="00395995"/>
    <w:rsid w:val="00395E6F"/>
    <w:rsid w:val="003962D8"/>
    <w:rsid w:val="003964AB"/>
    <w:rsid w:val="00396509"/>
    <w:rsid w:val="0039726F"/>
    <w:rsid w:val="00397BAB"/>
    <w:rsid w:val="00397FF8"/>
    <w:rsid w:val="003A0263"/>
    <w:rsid w:val="003A074B"/>
    <w:rsid w:val="003A1760"/>
    <w:rsid w:val="003A1D8D"/>
    <w:rsid w:val="003A2945"/>
    <w:rsid w:val="003A2E49"/>
    <w:rsid w:val="003A32B9"/>
    <w:rsid w:val="003A3DE9"/>
    <w:rsid w:val="003A4F93"/>
    <w:rsid w:val="003A5B9F"/>
    <w:rsid w:val="003A5F82"/>
    <w:rsid w:val="003A6B8F"/>
    <w:rsid w:val="003A6CC5"/>
    <w:rsid w:val="003A7CF8"/>
    <w:rsid w:val="003B0124"/>
    <w:rsid w:val="003B07A8"/>
    <w:rsid w:val="003B0BFE"/>
    <w:rsid w:val="003B110F"/>
    <w:rsid w:val="003B1FCF"/>
    <w:rsid w:val="003B2878"/>
    <w:rsid w:val="003B2B4D"/>
    <w:rsid w:val="003B3172"/>
    <w:rsid w:val="003B3A4C"/>
    <w:rsid w:val="003B47D7"/>
    <w:rsid w:val="003B544D"/>
    <w:rsid w:val="003B5562"/>
    <w:rsid w:val="003B6AFB"/>
    <w:rsid w:val="003B7735"/>
    <w:rsid w:val="003C04E6"/>
    <w:rsid w:val="003C0754"/>
    <w:rsid w:val="003C0C39"/>
    <w:rsid w:val="003C1151"/>
    <w:rsid w:val="003C1590"/>
    <w:rsid w:val="003C21C9"/>
    <w:rsid w:val="003C264C"/>
    <w:rsid w:val="003C2F21"/>
    <w:rsid w:val="003C2FA4"/>
    <w:rsid w:val="003C3191"/>
    <w:rsid w:val="003C3364"/>
    <w:rsid w:val="003C3D4F"/>
    <w:rsid w:val="003C4B9A"/>
    <w:rsid w:val="003C5026"/>
    <w:rsid w:val="003C6218"/>
    <w:rsid w:val="003C65BF"/>
    <w:rsid w:val="003C7512"/>
    <w:rsid w:val="003C7999"/>
    <w:rsid w:val="003D0657"/>
    <w:rsid w:val="003D0EAD"/>
    <w:rsid w:val="003D0F4E"/>
    <w:rsid w:val="003D1F6A"/>
    <w:rsid w:val="003D213D"/>
    <w:rsid w:val="003D217F"/>
    <w:rsid w:val="003D2814"/>
    <w:rsid w:val="003D37C3"/>
    <w:rsid w:val="003D39A1"/>
    <w:rsid w:val="003D3C9B"/>
    <w:rsid w:val="003D414A"/>
    <w:rsid w:val="003D544F"/>
    <w:rsid w:val="003D5876"/>
    <w:rsid w:val="003D5A93"/>
    <w:rsid w:val="003D5E08"/>
    <w:rsid w:val="003D5EEC"/>
    <w:rsid w:val="003D691F"/>
    <w:rsid w:val="003D6A1C"/>
    <w:rsid w:val="003D79E7"/>
    <w:rsid w:val="003E024F"/>
    <w:rsid w:val="003E0D49"/>
    <w:rsid w:val="003E1BFA"/>
    <w:rsid w:val="003E26AB"/>
    <w:rsid w:val="003E2A41"/>
    <w:rsid w:val="003E30F8"/>
    <w:rsid w:val="003E375F"/>
    <w:rsid w:val="003E3C86"/>
    <w:rsid w:val="003E4B76"/>
    <w:rsid w:val="003E5D25"/>
    <w:rsid w:val="003E75AA"/>
    <w:rsid w:val="003F0D3E"/>
    <w:rsid w:val="003F0F6A"/>
    <w:rsid w:val="003F1020"/>
    <w:rsid w:val="003F1EC3"/>
    <w:rsid w:val="003F226C"/>
    <w:rsid w:val="003F4772"/>
    <w:rsid w:val="003F47ED"/>
    <w:rsid w:val="003F4820"/>
    <w:rsid w:val="003F4AC0"/>
    <w:rsid w:val="003F5025"/>
    <w:rsid w:val="003F5619"/>
    <w:rsid w:val="003F5732"/>
    <w:rsid w:val="003F7C02"/>
    <w:rsid w:val="003F7E38"/>
    <w:rsid w:val="003F7E63"/>
    <w:rsid w:val="0040048F"/>
    <w:rsid w:val="00400B55"/>
    <w:rsid w:val="00400CD9"/>
    <w:rsid w:val="004012AD"/>
    <w:rsid w:val="004015D9"/>
    <w:rsid w:val="00401CF1"/>
    <w:rsid w:val="00401FF4"/>
    <w:rsid w:val="00402F6B"/>
    <w:rsid w:val="004040C9"/>
    <w:rsid w:val="004040F5"/>
    <w:rsid w:val="0040429C"/>
    <w:rsid w:val="004045E0"/>
    <w:rsid w:val="00404C66"/>
    <w:rsid w:val="00405FDA"/>
    <w:rsid w:val="004065E4"/>
    <w:rsid w:val="00406A1D"/>
    <w:rsid w:val="00406C58"/>
    <w:rsid w:val="00406DB8"/>
    <w:rsid w:val="00407997"/>
    <w:rsid w:val="00407D13"/>
    <w:rsid w:val="004104FB"/>
    <w:rsid w:val="004105A0"/>
    <w:rsid w:val="00410981"/>
    <w:rsid w:val="004115DC"/>
    <w:rsid w:val="004116DD"/>
    <w:rsid w:val="00411816"/>
    <w:rsid w:val="00411DFD"/>
    <w:rsid w:val="00411ED3"/>
    <w:rsid w:val="0041219D"/>
    <w:rsid w:val="004121CB"/>
    <w:rsid w:val="004126BF"/>
    <w:rsid w:val="00412FBF"/>
    <w:rsid w:val="0041453E"/>
    <w:rsid w:val="004153CC"/>
    <w:rsid w:val="00415434"/>
    <w:rsid w:val="004157F2"/>
    <w:rsid w:val="00415A46"/>
    <w:rsid w:val="00415F4D"/>
    <w:rsid w:val="004171E7"/>
    <w:rsid w:val="00417964"/>
    <w:rsid w:val="004179EB"/>
    <w:rsid w:val="00417BF7"/>
    <w:rsid w:val="0042105B"/>
    <w:rsid w:val="004210D7"/>
    <w:rsid w:val="004223BE"/>
    <w:rsid w:val="004226B9"/>
    <w:rsid w:val="0042273F"/>
    <w:rsid w:val="004227A3"/>
    <w:rsid w:val="004230D5"/>
    <w:rsid w:val="00423186"/>
    <w:rsid w:val="00423300"/>
    <w:rsid w:val="00423A20"/>
    <w:rsid w:val="00425D0F"/>
    <w:rsid w:val="00425DBF"/>
    <w:rsid w:val="00426672"/>
    <w:rsid w:val="00426754"/>
    <w:rsid w:val="00427109"/>
    <w:rsid w:val="0042779A"/>
    <w:rsid w:val="00427E02"/>
    <w:rsid w:val="00427F5E"/>
    <w:rsid w:val="004304BA"/>
    <w:rsid w:val="00430A2E"/>
    <w:rsid w:val="00430D3B"/>
    <w:rsid w:val="00430E3C"/>
    <w:rsid w:val="004310D1"/>
    <w:rsid w:val="00431C1E"/>
    <w:rsid w:val="004321B5"/>
    <w:rsid w:val="0043258C"/>
    <w:rsid w:val="00433A8F"/>
    <w:rsid w:val="004345EA"/>
    <w:rsid w:val="004347B7"/>
    <w:rsid w:val="00434F9F"/>
    <w:rsid w:val="004351D7"/>
    <w:rsid w:val="0043578A"/>
    <w:rsid w:val="00436CFB"/>
    <w:rsid w:val="00437048"/>
    <w:rsid w:val="004373F0"/>
    <w:rsid w:val="00437EDD"/>
    <w:rsid w:val="0044056A"/>
    <w:rsid w:val="00441067"/>
    <w:rsid w:val="00441528"/>
    <w:rsid w:val="00441671"/>
    <w:rsid w:val="0044272C"/>
    <w:rsid w:val="004429DC"/>
    <w:rsid w:val="00442B0F"/>
    <w:rsid w:val="00442DA6"/>
    <w:rsid w:val="004435FE"/>
    <w:rsid w:val="00443789"/>
    <w:rsid w:val="00444215"/>
    <w:rsid w:val="00444507"/>
    <w:rsid w:val="00444687"/>
    <w:rsid w:val="004452D2"/>
    <w:rsid w:val="00445C71"/>
    <w:rsid w:val="00445D28"/>
    <w:rsid w:val="00446FCB"/>
    <w:rsid w:val="00447008"/>
    <w:rsid w:val="00447CBB"/>
    <w:rsid w:val="004506CE"/>
    <w:rsid w:val="0045105D"/>
    <w:rsid w:val="004518CF"/>
    <w:rsid w:val="0045194B"/>
    <w:rsid w:val="00452AF5"/>
    <w:rsid w:val="00452EEB"/>
    <w:rsid w:val="004532CD"/>
    <w:rsid w:val="004533B2"/>
    <w:rsid w:val="004534A4"/>
    <w:rsid w:val="00453A4C"/>
    <w:rsid w:val="00453D92"/>
    <w:rsid w:val="00453F3C"/>
    <w:rsid w:val="0045432F"/>
    <w:rsid w:val="0045454C"/>
    <w:rsid w:val="004545F3"/>
    <w:rsid w:val="0045522F"/>
    <w:rsid w:val="004559D8"/>
    <w:rsid w:val="00455E18"/>
    <w:rsid w:val="00455E93"/>
    <w:rsid w:val="0045612E"/>
    <w:rsid w:val="004562CC"/>
    <w:rsid w:val="0045641D"/>
    <w:rsid w:val="004570E0"/>
    <w:rsid w:val="00457254"/>
    <w:rsid w:val="00457918"/>
    <w:rsid w:val="00457F03"/>
    <w:rsid w:val="00460228"/>
    <w:rsid w:val="004604DB"/>
    <w:rsid w:val="004606DC"/>
    <w:rsid w:val="00461431"/>
    <w:rsid w:val="004616C3"/>
    <w:rsid w:val="0046330F"/>
    <w:rsid w:val="004636D6"/>
    <w:rsid w:val="004638A8"/>
    <w:rsid w:val="00464359"/>
    <w:rsid w:val="0046439B"/>
    <w:rsid w:val="00464841"/>
    <w:rsid w:val="00464CE2"/>
    <w:rsid w:val="00465B32"/>
    <w:rsid w:val="00465C7B"/>
    <w:rsid w:val="0046621C"/>
    <w:rsid w:val="004674DB"/>
    <w:rsid w:val="00467776"/>
    <w:rsid w:val="00467C2D"/>
    <w:rsid w:val="004700AA"/>
    <w:rsid w:val="00470D27"/>
    <w:rsid w:val="00470EDB"/>
    <w:rsid w:val="004710BE"/>
    <w:rsid w:val="00471616"/>
    <w:rsid w:val="004726AD"/>
    <w:rsid w:val="00473140"/>
    <w:rsid w:val="00473169"/>
    <w:rsid w:val="0047362B"/>
    <w:rsid w:val="00474F60"/>
    <w:rsid w:val="004752EE"/>
    <w:rsid w:val="004758C7"/>
    <w:rsid w:val="00475ADA"/>
    <w:rsid w:val="00475DB9"/>
    <w:rsid w:val="0047659D"/>
    <w:rsid w:val="0047690C"/>
    <w:rsid w:val="00476964"/>
    <w:rsid w:val="00476CE6"/>
    <w:rsid w:val="00476E16"/>
    <w:rsid w:val="004775BB"/>
    <w:rsid w:val="00477883"/>
    <w:rsid w:val="004802B7"/>
    <w:rsid w:val="00480598"/>
    <w:rsid w:val="0048066F"/>
    <w:rsid w:val="00480CAA"/>
    <w:rsid w:val="00480EB9"/>
    <w:rsid w:val="00481ABC"/>
    <w:rsid w:val="00481AD5"/>
    <w:rsid w:val="00481E42"/>
    <w:rsid w:val="0048304E"/>
    <w:rsid w:val="004854A7"/>
    <w:rsid w:val="004861B8"/>
    <w:rsid w:val="004870DA"/>
    <w:rsid w:val="00487D80"/>
    <w:rsid w:val="00490188"/>
    <w:rsid w:val="0049020D"/>
    <w:rsid w:val="0049141F"/>
    <w:rsid w:val="00491C48"/>
    <w:rsid w:val="00491C59"/>
    <w:rsid w:val="00492051"/>
    <w:rsid w:val="0049212A"/>
    <w:rsid w:val="00493886"/>
    <w:rsid w:val="00493CAF"/>
    <w:rsid w:val="00493DB5"/>
    <w:rsid w:val="0049556C"/>
    <w:rsid w:val="004957AF"/>
    <w:rsid w:val="00496BE0"/>
    <w:rsid w:val="004A00BF"/>
    <w:rsid w:val="004A05A4"/>
    <w:rsid w:val="004A0A25"/>
    <w:rsid w:val="004A0AEC"/>
    <w:rsid w:val="004A0FF9"/>
    <w:rsid w:val="004A12AC"/>
    <w:rsid w:val="004A17E6"/>
    <w:rsid w:val="004A1AFF"/>
    <w:rsid w:val="004A1D65"/>
    <w:rsid w:val="004A2D84"/>
    <w:rsid w:val="004A2FE9"/>
    <w:rsid w:val="004A3959"/>
    <w:rsid w:val="004A42CC"/>
    <w:rsid w:val="004A4633"/>
    <w:rsid w:val="004A4E1C"/>
    <w:rsid w:val="004A528F"/>
    <w:rsid w:val="004A56EA"/>
    <w:rsid w:val="004A61B6"/>
    <w:rsid w:val="004A6341"/>
    <w:rsid w:val="004A6664"/>
    <w:rsid w:val="004A6B6E"/>
    <w:rsid w:val="004A6BB7"/>
    <w:rsid w:val="004B02EA"/>
    <w:rsid w:val="004B1264"/>
    <w:rsid w:val="004B146E"/>
    <w:rsid w:val="004B1D8A"/>
    <w:rsid w:val="004B2B93"/>
    <w:rsid w:val="004B33A5"/>
    <w:rsid w:val="004B382E"/>
    <w:rsid w:val="004B3C07"/>
    <w:rsid w:val="004B3EA3"/>
    <w:rsid w:val="004B4035"/>
    <w:rsid w:val="004B4854"/>
    <w:rsid w:val="004B50E5"/>
    <w:rsid w:val="004B5EC4"/>
    <w:rsid w:val="004B694C"/>
    <w:rsid w:val="004B69D5"/>
    <w:rsid w:val="004B6BEE"/>
    <w:rsid w:val="004B6F5F"/>
    <w:rsid w:val="004B7C8E"/>
    <w:rsid w:val="004B7CE7"/>
    <w:rsid w:val="004C0258"/>
    <w:rsid w:val="004C172C"/>
    <w:rsid w:val="004C18FC"/>
    <w:rsid w:val="004C301F"/>
    <w:rsid w:val="004C3056"/>
    <w:rsid w:val="004C3AAB"/>
    <w:rsid w:val="004C425E"/>
    <w:rsid w:val="004C48FE"/>
    <w:rsid w:val="004C5076"/>
    <w:rsid w:val="004C53D8"/>
    <w:rsid w:val="004C5C16"/>
    <w:rsid w:val="004C6DB3"/>
    <w:rsid w:val="004C75AB"/>
    <w:rsid w:val="004C76AB"/>
    <w:rsid w:val="004C7BCF"/>
    <w:rsid w:val="004D05E8"/>
    <w:rsid w:val="004D05EB"/>
    <w:rsid w:val="004D0958"/>
    <w:rsid w:val="004D1D9A"/>
    <w:rsid w:val="004D227A"/>
    <w:rsid w:val="004D2D08"/>
    <w:rsid w:val="004D32B8"/>
    <w:rsid w:val="004D3CBF"/>
    <w:rsid w:val="004D3CCE"/>
    <w:rsid w:val="004D4754"/>
    <w:rsid w:val="004D4F46"/>
    <w:rsid w:val="004D555D"/>
    <w:rsid w:val="004D56CD"/>
    <w:rsid w:val="004D60AB"/>
    <w:rsid w:val="004D61C9"/>
    <w:rsid w:val="004D750D"/>
    <w:rsid w:val="004E14F9"/>
    <w:rsid w:val="004E1875"/>
    <w:rsid w:val="004E1A3E"/>
    <w:rsid w:val="004E1EF8"/>
    <w:rsid w:val="004E2D5C"/>
    <w:rsid w:val="004E337B"/>
    <w:rsid w:val="004E4A94"/>
    <w:rsid w:val="004E4D89"/>
    <w:rsid w:val="004E522B"/>
    <w:rsid w:val="004E5F7A"/>
    <w:rsid w:val="004E6463"/>
    <w:rsid w:val="004E6650"/>
    <w:rsid w:val="004E6AA0"/>
    <w:rsid w:val="004E709D"/>
    <w:rsid w:val="004E73F1"/>
    <w:rsid w:val="004E75AE"/>
    <w:rsid w:val="004F0136"/>
    <w:rsid w:val="004F034E"/>
    <w:rsid w:val="004F0AB1"/>
    <w:rsid w:val="004F0D26"/>
    <w:rsid w:val="004F146A"/>
    <w:rsid w:val="004F1BD5"/>
    <w:rsid w:val="004F23F9"/>
    <w:rsid w:val="004F26DB"/>
    <w:rsid w:val="004F3282"/>
    <w:rsid w:val="004F328F"/>
    <w:rsid w:val="004F3497"/>
    <w:rsid w:val="004F37D7"/>
    <w:rsid w:val="004F3A1F"/>
    <w:rsid w:val="004F3D52"/>
    <w:rsid w:val="004F3DF0"/>
    <w:rsid w:val="004F4CC8"/>
    <w:rsid w:val="004F5753"/>
    <w:rsid w:val="004F5BBC"/>
    <w:rsid w:val="004F5BE9"/>
    <w:rsid w:val="004F5E04"/>
    <w:rsid w:val="004F5F50"/>
    <w:rsid w:val="004F6036"/>
    <w:rsid w:val="004F620E"/>
    <w:rsid w:val="004F64D2"/>
    <w:rsid w:val="004F7959"/>
    <w:rsid w:val="00500181"/>
    <w:rsid w:val="005009CA"/>
    <w:rsid w:val="00501BF0"/>
    <w:rsid w:val="00501C14"/>
    <w:rsid w:val="00502570"/>
    <w:rsid w:val="005026BA"/>
    <w:rsid w:val="005032B8"/>
    <w:rsid w:val="00504FCF"/>
    <w:rsid w:val="005059C1"/>
    <w:rsid w:val="00505D08"/>
    <w:rsid w:val="00505F47"/>
    <w:rsid w:val="0050682B"/>
    <w:rsid w:val="00506B05"/>
    <w:rsid w:val="00506BDE"/>
    <w:rsid w:val="00506C98"/>
    <w:rsid w:val="0050712D"/>
    <w:rsid w:val="00507697"/>
    <w:rsid w:val="00510862"/>
    <w:rsid w:val="00511117"/>
    <w:rsid w:val="00511B7A"/>
    <w:rsid w:val="00511C64"/>
    <w:rsid w:val="00511E46"/>
    <w:rsid w:val="00512D93"/>
    <w:rsid w:val="00513405"/>
    <w:rsid w:val="0051371E"/>
    <w:rsid w:val="00513B1A"/>
    <w:rsid w:val="00513D2B"/>
    <w:rsid w:val="00514388"/>
    <w:rsid w:val="00514454"/>
    <w:rsid w:val="00514647"/>
    <w:rsid w:val="005168A8"/>
    <w:rsid w:val="00517164"/>
    <w:rsid w:val="00517D51"/>
    <w:rsid w:val="0052012B"/>
    <w:rsid w:val="00521A42"/>
    <w:rsid w:val="00521FA4"/>
    <w:rsid w:val="005228CE"/>
    <w:rsid w:val="00522A8A"/>
    <w:rsid w:val="00522B7C"/>
    <w:rsid w:val="00522C7F"/>
    <w:rsid w:val="00522D4D"/>
    <w:rsid w:val="005231CE"/>
    <w:rsid w:val="00523C0F"/>
    <w:rsid w:val="00524092"/>
    <w:rsid w:val="00524791"/>
    <w:rsid w:val="00524991"/>
    <w:rsid w:val="00524B1E"/>
    <w:rsid w:val="00524EB0"/>
    <w:rsid w:val="0052527A"/>
    <w:rsid w:val="0052534D"/>
    <w:rsid w:val="0052548D"/>
    <w:rsid w:val="00525B0D"/>
    <w:rsid w:val="005262A1"/>
    <w:rsid w:val="00526313"/>
    <w:rsid w:val="005268D7"/>
    <w:rsid w:val="00526FBE"/>
    <w:rsid w:val="005270E1"/>
    <w:rsid w:val="00527462"/>
    <w:rsid w:val="00527599"/>
    <w:rsid w:val="005275A4"/>
    <w:rsid w:val="0052799F"/>
    <w:rsid w:val="005303C6"/>
    <w:rsid w:val="0053072F"/>
    <w:rsid w:val="00530B36"/>
    <w:rsid w:val="00530C63"/>
    <w:rsid w:val="005317FF"/>
    <w:rsid w:val="00531C25"/>
    <w:rsid w:val="00532698"/>
    <w:rsid w:val="00532728"/>
    <w:rsid w:val="005327E1"/>
    <w:rsid w:val="00532800"/>
    <w:rsid w:val="00532BD7"/>
    <w:rsid w:val="00532C02"/>
    <w:rsid w:val="005333A6"/>
    <w:rsid w:val="0053354E"/>
    <w:rsid w:val="00533D04"/>
    <w:rsid w:val="005343F1"/>
    <w:rsid w:val="0053541A"/>
    <w:rsid w:val="00535C47"/>
    <w:rsid w:val="005361FD"/>
    <w:rsid w:val="00536A0A"/>
    <w:rsid w:val="00537263"/>
    <w:rsid w:val="005373ED"/>
    <w:rsid w:val="0053770A"/>
    <w:rsid w:val="00537767"/>
    <w:rsid w:val="00540B28"/>
    <w:rsid w:val="0054226B"/>
    <w:rsid w:val="005424C9"/>
    <w:rsid w:val="00542802"/>
    <w:rsid w:val="005428E4"/>
    <w:rsid w:val="00543639"/>
    <w:rsid w:val="00543B4D"/>
    <w:rsid w:val="00543E5D"/>
    <w:rsid w:val="00544B3C"/>
    <w:rsid w:val="00545256"/>
    <w:rsid w:val="00545631"/>
    <w:rsid w:val="00545838"/>
    <w:rsid w:val="00545D91"/>
    <w:rsid w:val="005468C0"/>
    <w:rsid w:val="00546F8E"/>
    <w:rsid w:val="00547686"/>
    <w:rsid w:val="00550220"/>
    <w:rsid w:val="005505B2"/>
    <w:rsid w:val="00550834"/>
    <w:rsid w:val="00550B59"/>
    <w:rsid w:val="00550CB9"/>
    <w:rsid w:val="0055277A"/>
    <w:rsid w:val="0055295E"/>
    <w:rsid w:val="0055337C"/>
    <w:rsid w:val="005538BF"/>
    <w:rsid w:val="00553963"/>
    <w:rsid w:val="00553C30"/>
    <w:rsid w:val="00553DB4"/>
    <w:rsid w:val="005546BB"/>
    <w:rsid w:val="005549EB"/>
    <w:rsid w:val="00554D4A"/>
    <w:rsid w:val="00555222"/>
    <w:rsid w:val="00555232"/>
    <w:rsid w:val="0055571F"/>
    <w:rsid w:val="00555793"/>
    <w:rsid w:val="00556ABB"/>
    <w:rsid w:val="00556CAC"/>
    <w:rsid w:val="00556D64"/>
    <w:rsid w:val="005575D3"/>
    <w:rsid w:val="00557C3C"/>
    <w:rsid w:val="00557E98"/>
    <w:rsid w:val="005601E5"/>
    <w:rsid w:val="0056024D"/>
    <w:rsid w:val="0056067C"/>
    <w:rsid w:val="00560821"/>
    <w:rsid w:val="00560987"/>
    <w:rsid w:val="0056160F"/>
    <w:rsid w:val="0056166F"/>
    <w:rsid w:val="00561733"/>
    <w:rsid w:val="0056180F"/>
    <w:rsid w:val="005623CD"/>
    <w:rsid w:val="0056297E"/>
    <w:rsid w:val="00562B3A"/>
    <w:rsid w:val="00562F0A"/>
    <w:rsid w:val="00562F1E"/>
    <w:rsid w:val="00563BE4"/>
    <w:rsid w:val="00563DD4"/>
    <w:rsid w:val="005647E3"/>
    <w:rsid w:val="00564D96"/>
    <w:rsid w:val="005664BC"/>
    <w:rsid w:val="00566B5F"/>
    <w:rsid w:val="0056757B"/>
    <w:rsid w:val="0057011B"/>
    <w:rsid w:val="00570CF5"/>
    <w:rsid w:val="00570D0B"/>
    <w:rsid w:val="0057130B"/>
    <w:rsid w:val="00571542"/>
    <w:rsid w:val="00571543"/>
    <w:rsid w:val="00572112"/>
    <w:rsid w:val="0057229B"/>
    <w:rsid w:val="005734A0"/>
    <w:rsid w:val="005735FD"/>
    <w:rsid w:val="005737FE"/>
    <w:rsid w:val="0057432C"/>
    <w:rsid w:val="00574B56"/>
    <w:rsid w:val="00574C06"/>
    <w:rsid w:val="005755F7"/>
    <w:rsid w:val="005759D7"/>
    <w:rsid w:val="0057614F"/>
    <w:rsid w:val="00576469"/>
    <w:rsid w:val="00576934"/>
    <w:rsid w:val="00577DF9"/>
    <w:rsid w:val="005806C9"/>
    <w:rsid w:val="005807E8"/>
    <w:rsid w:val="00580F69"/>
    <w:rsid w:val="00580FE1"/>
    <w:rsid w:val="005811B6"/>
    <w:rsid w:val="0058176C"/>
    <w:rsid w:val="00581894"/>
    <w:rsid w:val="00581F38"/>
    <w:rsid w:val="00582065"/>
    <w:rsid w:val="00582564"/>
    <w:rsid w:val="005831EA"/>
    <w:rsid w:val="005836E1"/>
    <w:rsid w:val="0058373D"/>
    <w:rsid w:val="005837D9"/>
    <w:rsid w:val="0058386E"/>
    <w:rsid w:val="00584300"/>
    <w:rsid w:val="005844D1"/>
    <w:rsid w:val="005845B4"/>
    <w:rsid w:val="00584BB7"/>
    <w:rsid w:val="00585E73"/>
    <w:rsid w:val="00585F1A"/>
    <w:rsid w:val="00585F72"/>
    <w:rsid w:val="005864C9"/>
    <w:rsid w:val="00586969"/>
    <w:rsid w:val="00586F7C"/>
    <w:rsid w:val="0058752C"/>
    <w:rsid w:val="00587710"/>
    <w:rsid w:val="00587747"/>
    <w:rsid w:val="00587A22"/>
    <w:rsid w:val="00587A83"/>
    <w:rsid w:val="0059088D"/>
    <w:rsid w:val="0059111E"/>
    <w:rsid w:val="00591C34"/>
    <w:rsid w:val="005924C7"/>
    <w:rsid w:val="005928D0"/>
    <w:rsid w:val="00592DF8"/>
    <w:rsid w:val="00593267"/>
    <w:rsid w:val="00593781"/>
    <w:rsid w:val="00593C31"/>
    <w:rsid w:val="00593E2E"/>
    <w:rsid w:val="005951FD"/>
    <w:rsid w:val="00595298"/>
    <w:rsid w:val="00595592"/>
    <w:rsid w:val="00595A55"/>
    <w:rsid w:val="00595DFB"/>
    <w:rsid w:val="005961D1"/>
    <w:rsid w:val="005968F6"/>
    <w:rsid w:val="00597364"/>
    <w:rsid w:val="005A0D46"/>
    <w:rsid w:val="005A13F7"/>
    <w:rsid w:val="005A1A93"/>
    <w:rsid w:val="005A2225"/>
    <w:rsid w:val="005A2BA5"/>
    <w:rsid w:val="005A2CC0"/>
    <w:rsid w:val="005A3FD3"/>
    <w:rsid w:val="005A61A1"/>
    <w:rsid w:val="005A6C47"/>
    <w:rsid w:val="005A70B9"/>
    <w:rsid w:val="005A7C37"/>
    <w:rsid w:val="005A7E5B"/>
    <w:rsid w:val="005B05E4"/>
    <w:rsid w:val="005B0807"/>
    <w:rsid w:val="005B0C76"/>
    <w:rsid w:val="005B126B"/>
    <w:rsid w:val="005B148D"/>
    <w:rsid w:val="005B17EA"/>
    <w:rsid w:val="005B1CD5"/>
    <w:rsid w:val="005B1DF5"/>
    <w:rsid w:val="005B2A2B"/>
    <w:rsid w:val="005B2A33"/>
    <w:rsid w:val="005B37B8"/>
    <w:rsid w:val="005B3B5E"/>
    <w:rsid w:val="005B3B7B"/>
    <w:rsid w:val="005B4565"/>
    <w:rsid w:val="005B47A3"/>
    <w:rsid w:val="005B50EF"/>
    <w:rsid w:val="005B6637"/>
    <w:rsid w:val="005B672E"/>
    <w:rsid w:val="005B6A1F"/>
    <w:rsid w:val="005B6CBA"/>
    <w:rsid w:val="005B6CF7"/>
    <w:rsid w:val="005B70E5"/>
    <w:rsid w:val="005B7A94"/>
    <w:rsid w:val="005C0131"/>
    <w:rsid w:val="005C053D"/>
    <w:rsid w:val="005C067D"/>
    <w:rsid w:val="005C0D04"/>
    <w:rsid w:val="005C11AC"/>
    <w:rsid w:val="005C1221"/>
    <w:rsid w:val="005C1523"/>
    <w:rsid w:val="005C178E"/>
    <w:rsid w:val="005C2BD9"/>
    <w:rsid w:val="005C2DF5"/>
    <w:rsid w:val="005C398B"/>
    <w:rsid w:val="005C39DE"/>
    <w:rsid w:val="005C4522"/>
    <w:rsid w:val="005C4684"/>
    <w:rsid w:val="005C4B3E"/>
    <w:rsid w:val="005C5445"/>
    <w:rsid w:val="005C5A85"/>
    <w:rsid w:val="005C5E48"/>
    <w:rsid w:val="005C6188"/>
    <w:rsid w:val="005C68B6"/>
    <w:rsid w:val="005C6F0C"/>
    <w:rsid w:val="005C7922"/>
    <w:rsid w:val="005D07E1"/>
    <w:rsid w:val="005D0B80"/>
    <w:rsid w:val="005D0E01"/>
    <w:rsid w:val="005D10E8"/>
    <w:rsid w:val="005D164B"/>
    <w:rsid w:val="005D1669"/>
    <w:rsid w:val="005D2A65"/>
    <w:rsid w:val="005D2B24"/>
    <w:rsid w:val="005D3268"/>
    <w:rsid w:val="005D3F5C"/>
    <w:rsid w:val="005D4E9E"/>
    <w:rsid w:val="005D5CF0"/>
    <w:rsid w:val="005D5D9E"/>
    <w:rsid w:val="005D7D5A"/>
    <w:rsid w:val="005D7DE0"/>
    <w:rsid w:val="005D7E95"/>
    <w:rsid w:val="005D7F71"/>
    <w:rsid w:val="005E0FD4"/>
    <w:rsid w:val="005E1208"/>
    <w:rsid w:val="005E1498"/>
    <w:rsid w:val="005E1A81"/>
    <w:rsid w:val="005E1B91"/>
    <w:rsid w:val="005E1E26"/>
    <w:rsid w:val="005E272F"/>
    <w:rsid w:val="005E27B5"/>
    <w:rsid w:val="005E2C47"/>
    <w:rsid w:val="005E3047"/>
    <w:rsid w:val="005E30E0"/>
    <w:rsid w:val="005E3805"/>
    <w:rsid w:val="005E3B3A"/>
    <w:rsid w:val="005E3C49"/>
    <w:rsid w:val="005E48FD"/>
    <w:rsid w:val="005E5061"/>
    <w:rsid w:val="005E5447"/>
    <w:rsid w:val="005E5FFD"/>
    <w:rsid w:val="005E6D5C"/>
    <w:rsid w:val="005E7270"/>
    <w:rsid w:val="005E7598"/>
    <w:rsid w:val="005E7623"/>
    <w:rsid w:val="005E7A4B"/>
    <w:rsid w:val="005F02CF"/>
    <w:rsid w:val="005F06AE"/>
    <w:rsid w:val="005F0E65"/>
    <w:rsid w:val="005F10C6"/>
    <w:rsid w:val="005F13F1"/>
    <w:rsid w:val="005F22CF"/>
    <w:rsid w:val="005F2A9D"/>
    <w:rsid w:val="005F378D"/>
    <w:rsid w:val="005F4163"/>
    <w:rsid w:val="005F5A70"/>
    <w:rsid w:val="005F6EE6"/>
    <w:rsid w:val="005F6FC4"/>
    <w:rsid w:val="005F7B40"/>
    <w:rsid w:val="005F7CD9"/>
    <w:rsid w:val="00600AB2"/>
    <w:rsid w:val="00600E33"/>
    <w:rsid w:val="00601B7B"/>
    <w:rsid w:val="00602E88"/>
    <w:rsid w:val="00603177"/>
    <w:rsid w:val="0060345E"/>
    <w:rsid w:val="00603B86"/>
    <w:rsid w:val="00603C17"/>
    <w:rsid w:val="006047CC"/>
    <w:rsid w:val="006047EB"/>
    <w:rsid w:val="00605328"/>
    <w:rsid w:val="006057F5"/>
    <w:rsid w:val="00605AD9"/>
    <w:rsid w:val="00605E16"/>
    <w:rsid w:val="006062A8"/>
    <w:rsid w:val="006067B0"/>
    <w:rsid w:val="00610419"/>
    <w:rsid w:val="00610CC9"/>
    <w:rsid w:val="00610D66"/>
    <w:rsid w:val="00610E13"/>
    <w:rsid w:val="00611253"/>
    <w:rsid w:val="0061197B"/>
    <w:rsid w:val="00611E55"/>
    <w:rsid w:val="0061302B"/>
    <w:rsid w:val="00613141"/>
    <w:rsid w:val="00614928"/>
    <w:rsid w:val="00614DAA"/>
    <w:rsid w:val="006151E2"/>
    <w:rsid w:val="00615A1F"/>
    <w:rsid w:val="0061618D"/>
    <w:rsid w:val="00616354"/>
    <w:rsid w:val="0061726C"/>
    <w:rsid w:val="006174E0"/>
    <w:rsid w:val="0061794F"/>
    <w:rsid w:val="006179F1"/>
    <w:rsid w:val="006200C3"/>
    <w:rsid w:val="0062030E"/>
    <w:rsid w:val="006209AE"/>
    <w:rsid w:val="00620C1B"/>
    <w:rsid w:val="00621685"/>
    <w:rsid w:val="006220CD"/>
    <w:rsid w:val="00622B1E"/>
    <w:rsid w:val="00622D96"/>
    <w:rsid w:val="0062350E"/>
    <w:rsid w:val="0062378C"/>
    <w:rsid w:val="00623826"/>
    <w:rsid w:val="00623ACA"/>
    <w:rsid w:val="006242F9"/>
    <w:rsid w:val="00624C88"/>
    <w:rsid w:val="00625288"/>
    <w:rsid w:val="006252FF"/>
    <w:rsid w:val="00625401"/>
    <w:rsid w:val="00626053"/>
    <w:rsid w:val="006260D1"/>
    <w:rsid w:val="0062618B"/>
    <w:rsid w:val="00626A5C"/>
    <w:rsid w:val="00626CA5"/>
    <w:rsid w:val="00626DDB"/>
    <w:rsid w:val="00627A06"/>
    <w:rsid w:val="00627BD3"/>
    <w:rsid w:val="006309EC"/>
    <w:rsid w:val="006315A4"/>
    <w:rsid w:val="00631FE9"/>
    <w:rsid w:val="00632179"/>
    <w:rsid w:val="006326F4"/>
    <w:rsid w:val="00632786"/>
    <w:rsid w:val="00632FCB"/>
    <w:rsid w:val="00633223"/>
    <w:rsid w:val="00634583"/>
    <w:rsid w:val="0063460B"/>
    <w:rsid w:val="00634D72"/>
    <w:rsid w:val="006352CD"/>
    <w:rsid w:val="006356D3"/>
    <w:rsid w:val="006358E2"/>
    <w:rsid w:val="00635A07"/>
    <w:rsid w:val="00635D4B"/>
    <w:rsid w:val="00636F4D"/>
    <w:rsid w:val="0063723B"/>
    <w:rsid w:val="0063748E"/>
    <w:rsid w:val="006374D3"/>
    <w:rsid w:val="00637ADF"/>
    <w:rsid w:val="00640776"/>
    <w:rsid w:val="00640C87"/>
    <w:rsid w:val="006419D5"/>
    <w:rsid w:val="00643055"/>
    <w:rsid w:val="006431CA"/>
    <w:rsid w:val="006435C1"/>
    <w:rsid w:val="00644DF1"/>
    <w:rsid w:val="006456B0"/>
    <w:rsid w:val="006457A5"/>
    <w:rsid w:val="00645DEC"/>
    <w:rsid w:val="006461E7"/>
    <w:rsid w:val="006462A7"/>
    <w:rsid w:val="00647675"/>
    <w:rsid w:val="0065117E"/>
    <w:rsid w:val="00651180"/>
    <w:rsid w:val="00652129"/>
    <w:rsid w:val="0065267E"/>
    <w:rsid w:val="00652A50"/>
    <w:rsid w:val="00652C64"/>
    <w:rsid w:val="00654DFD"/>
    <w:rsid w:val="00655CFD"/>
    <w:rsid w:val="00656802"/>
    <w:rsid w:val="00656D04"/>
    <w:rsid w:val="00656E78"/>
    <w:rsid w:val="00657B08"/>
    <w:rsid w:val="00657CC6"/>
    <w:rsid w:val="00660DE5"/>
    <w:rsid w:val="00660F91"/>
    <w:rsid w:val="006613C8"/>
    <w:rsid w:val="00661775"/>
    <w:rsid w:val="00661C8F"/>
    <w:rsid w:val="00662394"/>
    <w:rsid w:val="00662586"/>
    <w:rsid w:val="006628C9"/>
    <w:rsid w:val="00662C59"/>
    <w:rsid w:val="006630CF"/>
    <w:rsid w:val="00663DC9"/>
    <w:rsid w:val="00663FED"/>
    <w:rsid w:val="0066407B"/>
    <w:rsid w:val="0066411F"/>
    <w:rsid w:val="0066491F"/>
    <w:rsid w:val="00665C74"/>
    <w:rsid w:val="00665E25"/>
    <w:rsid w:val="0066672B"/>
    <w:rsid w:val="00666B18"/>
    <w:rsid w:val="00666CDF"/>
    <w:rsid w:val="00667777"/>
    <w:rsid w:val="00667BFD"/>
    <w:rsid w:val="00667C4D"/>
    <w:rsid w:val="00670212"/>
    <w:rsid w:val="0067045C"/>
    <w:rsid w:val="00671112"/>
    <w:rsid w:val="006713B3"/>
    <w:rsid w:val="00671ACE"/>
    <w:rsid w:val="00672B0C"/>
    <w:rsid w:val="0067375E"/>
    <w:rsid w:val="006746D6"/>
    <w:rsid w:val="00674CAF"/>
    <w:rsid w:val="00676951"/>
    <w:rsid w:val="00676C56"/>
    <w:rsid w:val="00677290"/>
    <w:rsid w:val="0068056D"/>
    <w:rsid w:val="00681B42"/>
    <w:rsid w:val="006821AE"/>
    <w:rsid w:val="00682A6D"/>
    <w:rsid w:val="00682D2D"/>
    <w:rsid w:val="0068394B"/>
    <w:rsid w:val="00684B99"/>
    <w:rsid w:val="00684E28"/>
    <w:rsid w:val="00684E4D"/>
    <w:rsid w:val="00684F0B"/>
    <w:rsid w:val="0068539B"/>
    <w:rsid w:val="00685E96"/>
    <w:rsid w:val="00686C94"/>
    <w:rsid w:val="006874F1"/>
    <w:rsid w:val="0068785C"/>
    <w:rsid w:val="0069009B"/>
    <w:rsid w:val="00690124"/>
    <w:rsid w:val="0069098D"/>
    <w:rsid w:val="00690CE9"/>
    <w:rsid w:val="006919E4"/>
    <w:rsid w:val="00691A9A"/>
    <w:rsid w:val="00692000"/>
    <w:rsid w:val="00692363"/>
    <w:rsid w:val="00692B51"/>
    <w:rsid w:val="00692E9D"/>
    <w:rsid w:val="0069303A"/>
    <w:rsid w:val="00693233"/>
    <w:rsid w:val="006943F6"/>
    <w:rsid w:val="00694520"/>
    <w:rsid w:val="00696C2A"/>
    <w:rsid w:val="00697588"/>
    <w:rsid w:val="00697CBF"/>
    <w:rsid w:val="006A0A94"/>
    <w:rsid w:val="006A1A7D"/>
    <w:rsid w:val="006A1B3D"/>
    <w:rsid w:val="006A22D2"/>
    <w:rsid w:val="006A2910"/>
    <w:rsid w:val="006A29D6"/>
    <w:rsid w:val="006A2D54"/>
    <w:rsid w:val="006A40FC"/>
    <w:rsid w:val="006A50E5"/>
    <w:rsid w:val="006A552C"/>
    <w:rsid w:val="006A5533"/>
    <w:rsid w:val="006A69FF"/>
    <w:rsid w:val="006A6F4D"/>
    <w:rsid w:val="006B06BC"/>
    <w:rsid w:val="006B0B0D"/>
    <w:rsid w:val="006B0FA9"/>
    <w:rsid w:val="006B1311"/>
    <w:rsid w:val="006B15CF"/>
    <w:rsid w:val="006B1744"/>
    <w:rsid w:val="006B18D4"/>
    <w:rsid w:val="006B1A8E"/>
    <w:rsid w:val="006B1B82"/>
    <w:rsid w:val="006B247C"/>
    <w:rsid w:val="006B2967"/>
    <w:rsid w:val="006B3100"/>
    <w:rsid w:val="006B3667"/>
    <w:rsid w:val="006B4286"/>
    <w:rsid w:val="006B44BC"/>
    <w:rsid w:val="006B496B"/>
    <w:rsid w:val="006B601C"/>
    <w:rsid w:val="006B617A"/>
    <w:rsid w:val="006B64D3"/>
    <w:rsid w:val="006B74BC"/>
    <w:rsid w:val="006B7742"/>
    <w:rsid w:val="006C014E"/>
    <w:rsid w:val="006C0322"/>
    <w:rsid w:val="006C07BF"/>
    <w:rsid w:val="006C1A3B"/>
    <w:rsid w:val="006C1F53"/>
    <w:rsid w:val="006C2797"/>
    <w:rsid w:val="006C316D"/>
    <w:rsid w:val="006C3428"/>
    <w:rsid w:val="006C3D86"/>
    <w:rsid w:val="006C4677"/>
    <w:rsid w:val="006C4A67"/>
    <w:rsid w:val="006C4DB3"/>
    <w:rsid w:val="006C5456"/>
    <w:rsid w:val="006C54AC"/>
    <w:rsid w:val="006C62C8"/>
    <w:rsid w:val="006C6698"/>
    <w:rsid w:val="006C7767"/>
    <w:rsid w:val="006C7B50"/>
    <w:rsid w:val="006D071F"/>
    <w:rsid w:val="006D0B30"/>
    <w:rsid w:val="006D0C17"/>
    <w:rsid w:val="006D0ECB"/>
    <w:rsid w:val="006D1327"/>
    <w:rsid w:val="006D221D"/>
    <w:rsid w:val="006D24F2"/>
    <w:rsid w:val="006D2791"/>
    <w:rsid w:val="006D2970"/>
    <w:rsid w:val="006D3041"/>
    <w:rsid w:val="006D335F"/>
    <w:rsid w:val="006D39EA"/>
    <w:rsid w:val="006D3AE6"/>
    <w:rsid w:val="006D3F21"/>
    <w:rsid w:val="006D4228"/>
    <w:rsid w:val="006D43C9"/>
    <w:rsid w:val="006D46A1"/>
    <w:rsid w:val="006D65BD"/>
    <w:rsid w:val="006D678C"/>
    <w:rsid w:val="006D6D0A"/>
    <w:rsid w:val="006D7D29"/>
    <w:rsid w:val="006D7EA5"/>
    <w:rsid w:val="006D7EE1"/>
    <w:rsid w:val="006E0CD0"/>
    <w:rsid w:val="006E0E0C"/>
    <w:rsid w:val="006E2862"/>
    <w:rsid w:val="006E3CD8"/>
    <w:rsid w:val="006E3F05"/>
    <w:rsid w:val="006E40CF"/>
    <w:rsid w:val="006E4B18"/>
    <w:rsid w:val="006E5573"/>
    <w:rsid w:val="006E588E"/>
    <w:rsid w:val="006E5AFC"/>
    <w:rsid w:val="006E6640"/>
    <w:rsid w:val="006E6822"/>
    <w:rsid w:val="006E7ACA"/>
    <w:rsid w:val="006F038B"/>
    <w:rsid w:val="006F0629"/>
    <w:rsid w:val="006F0B62"/>
    <w:rsid w:val="006F141C"/>
    <w:rsid w:val="006F1FCF"/>
    <w:rsid w:val="006F2965"/>
    <w:rsid w:val="006F335A"/>
    <w:rsid w:val="006F3556"/>
    <w:rsid w:val="006F3873"/>
    <w:rsid w:val="006F3DA3"/>
    <w:rsid w:val="006F537F"/>
    <w:rsid w:val="006F5723"/>
    <w:rsid w:val="006F5B2C"/>
    <w:rsid w:val="006F5B3E"/>
    <w:rsid w:val="006F72D8"/>
    <w:rsid w:val="00701725"/>
    <w:rsid w:val="00701BD4"/>
    <w:rsid w:val="00701D01"/>
    <w:rsid w:val="007023DA"/>
    <w:rsid w:val="00702DDA"/>
    <w:rsid w:val="00702F3A"/>
    <w:rsid w:val="0070322D"/>
    <w:rsid w:val="0070416B"/>
    <w:rsid w:val="00704337"/>
    <w:rsid w:val="00704843"/>
    <w:rsid w:val="00704C7B"/>
    <w:rsid w:val="0070511E"/>
    <w:rsid w:val="00705694"/>
    <w:rsid w:val="007057BE"/>
    <w:rsid w:val="007058A0"/>
    <w:rsid w:val="0070606A"/>
    <w:rsid w:val="007060E2"/>
    <w:rsid w:val="00706226"/>
    <w:rsid w:val="007069CE"/>
    <w:rsid w:val="00706D1D"/>
    <w:rsid w:val="00707A5F"/>
    <w:rsid w:val="00710A17"/>
    <w:rsid w:val="00710F07"/>
    <w:rsid w:val="00711254"/>
    <w:rsid w:val="007113A4"/>
    <w:rsid w:val="00711765"/>
    <w:rsid w:val="00711779"/>
    <w:rsid w:val="007127C0"/>
    <w:rsid w:val="00712E5C"/>
    <w:rsid w:val="007132D4"/>
    <w:rsid w:val="00713C52"/>
    <w:rsid w:val="00713F63"/>
    <w:rsid w:val="0071481D"/>
    <w:rsid w:val="0071498F"/>
    <w:rsid w:val="00714BDC"/>
    <w:rsid w:val="00714F9A"/>
    <w:rsid w:val="00715CAC"/>
    <w:rsid w:val="00716308"/>
    <w:rsid w:val="007164C9"/>
    <w:rsid w:val="00716D06"/>
    <w:rsid w:val="00717369"/>
    <w:rsid w:val="00720497"/>
    <w:rsid w:val="00720729"/>
    <w:rsid w:val="007213C9"/>
    <w:rsid w:val="0072168C"/>
    <w:rsid w:val="007220DC"/>
    <w:rsid w:val="0072267A"/>
    <w:rsid w:val="007229C6"/>
    <w:rsid w:val="007238E0"/>
    <w:rsid w:val="00723A08"/>
    <w:rsid w:val="00724D90"/>
    <w:rsid w:val="00725787"/>
    <w:rsid w:val="00725CEA"/>
    <w:rsid w:val="00726A85"/>
    <w:rsid w:val="00726F5A"/>
    <w:rsid w:val="00730169"/>
    <w:rsid w:val="007313FD"/>
    <w:rsid w:val="00731698"/>
    <w:rsid w:val="00731D92"/>
    <w:rsid w:val="007320BA"/>
    <w:rsid w:val="00733CD3"/>
    <w:rsid w:val="0073449A"/>
    <w:rsid w:val="00734E31"/>
    <w:rsid w:val="00735398"/>
    <w:rsid w:val="00735C87"/>
    <w:rsid w:val="00735C8A"/>
    <w:rsid w:val="00735CAF"/>
    <w:rsid w:val="00735CB5"/>
    <w:rsid w:val="00736477"/>
    <w:rsid w:val="007369A7"/>
    <w:rsid w:val="00736A00"/>
    <w:rsid w:val="0073782B"/>
    <w:rsid w:val="00737A35"/>
    <w:rsid w:val="00737AB5"/>
    <w:rsid w:val="00740301"/>
    <w:rsid w:val="0074127D"/>
    <w:rsid w:val="007414E1"/>
    <w:rsid w:val="00741CAC"/>
    <w:rsid w:val="00741D26"/>
    <w:rsid w:val="00742553"/>
    <w:rsid w:val="0074260F"/>
    <w:rsid w:val="00743029"/>
    <w:rsid w:val="007439BE"/>
    <w:rsid w:val="00743F1D"/>
    <w:rsid w:val="00743F87"/>
    <w:rsid w:val="00745800"/>
    <w:rsid w:val="00746612"/>
    <w:rsid w:val="00746C26"/>
    <w:rsid w:val="00746D38"/>
    <w:rsid w:val="00746F67"/>
    <w:rsid w:val="00750232"/>
    <w:rsid w:val="00750C34"/>
    <w:rsid w:val="00752824"/>
    <w:rsid w:val="00753093"/>
    <w:rsid w:val="0075332E"/>
    <w:rsid w:val="007535EA"/>
    <w:rsid w:val="007541FE"/>
    <w:rsid w:val="007546C8"/>
    <w:rsid w:val="00754A29"/>
    <w:rsid w:val="00754C93"/>
    <w:rsid w:val="00754D6D"/>
    <w:rsid w:val="0075737B"/>
    <w:rsid w:val="00757CDE"/>
    <w:rsid w:val="0076029E"/>
    <w:rsid w:val="0076056C"/>
    <w:rsid w:val="00760F89"/>
    <w:rsid w:val="00760FDD"/>
    <w:rsid w:val="0076103A"/>
    <w:rsid w:val="00761E50"/>
    <w:rsid w:val="0076202C"/>
    <w:rsid w:val="0076218F"/>
    <w:rsid w:val="00762279"/>
    <w:rsid w:val="007627E9"/>
    <w:rsid w:val="0076287B"/>
    <w:rsid w:val="00762EEC"/>
    <w:rsid w:val="007631E2"/>
    <w:rsid w:val="007636A3"/>
    <w:rsid w:val="007646DB"/>
    <w:rsid w:val="00764D1B"/>
    <w:rsid w:val="00765206"/>
    <w:rsid w:val="0076540E"/>
    <w:rsid w:val="00765CB5"/>
    <w:rsid w:val="00765EE1"/>
    <w:rsid w:val="00765F31"/>
    <w:rsid w:val="0076617D"/>
    <w:rsid w:val="00766C31"/>
    <w:rsid w:val="00767B1A"/>
    <w:rsid w:val="00770BD0"/>
    <w:rsid w:val="00770BD8"/>
    <w:rsid w:val="00771E0B"/>
    <w:rsid w:val="00772024"/>
    <w:rsid w:val="00772210"/>
    <w:rsid w:val="00772A23"/>
    <w:rsid w:val="0077375A"/>
    <w:rsid w:val="00773B28"/>
    <w:rsid w:val="00773CC1"/>
    <w:rsid w:val="00773F26"/>
    <w:rsid w:val="0077458E"/>
    <w:rsid w:val="007746BF"/>
    <w:rsid w:val="00774AFA"/>
    <w:rsid w:val="00774BD3"/>
    <w:rsid w:val="007752BB"/>
    <w:rsid w:val="00775495"/>
    <w:rsid w:val="00775768"/>
    <w:rsid w:val="00775963"/>
    <w:rsid w:val="007769B8"/>
    <w:rsid w:val="00776AFE"/>
    <w:rsid w:val="00776F90"/>
    <w:rsid w:val="00777E74"/>
    <w:rsid w:val="00781308"/>
    <w:rsid w:val="0078166E"/>
    <w:rsid w:val="00781ED8"/>
    <w:rsid w:val="0078207D"/>
    <w:rsid w:val="00782E5D"/>
    <w:rsid w:val="007832CF"/>
    <w:rsid w:val="0078361A"/>
    <w:rsid w:val="0078464E"/>
    <w:rsid w:val="00784B6E"/>
    <w:rsid w:val="00784BCE"/>
    <w:rsid w:val="00784C1D"/>
    <w:rsid w:val="00786268"/>
    <w:rsid w:val="007867FC"/>
    <w:rsid w:val="0078789B"/>
    <w:rsid w:val="00787C42"/>
    <w:rsid w:val="00787D4E"/>
    <w:rsid w:val="007902F2"/>
    <w:rsid w:val="007903A0"/>
    <w:rsid w:val="0079115D"/>
    <w:rsid w:val="00791E21"/>
    <w:rsid w:val="0079292B"/>
    <w:rsid w:val="007933D6"/>
    <w:rsid w:val="00793413"/>
    <w:rsid w:val="00793C14"/>
    <w:rsid w:val="007946B2"/>
    <w:rsid w:val="007966D6"/>
    <w:rsid w:val="0079683E"/>
    <w:rsid w:val="00796D05"/>
    <w:rsid w:val="00797C52"/>
    <w:rsid w:val="00797C58"/>
    <w:rsid w:val="00797CBC"/>
    <w:rsid w:val="007A01C9"/>
    <w:rsid w:val="007A0427"/>
    <w:rsid w:val="007A069F"/>
    <w:rsid w:val="007A0AE4"/>
    <w:rsid w:val="007A0E98"/>
    <w:rsid w:val="007A1FE3"/>
    <w:rsid w:val="007A2012"/>
    <w:rsid w:val="007A2243"/>
    <w:rsid w:val="007A26D7"/>
    <w:rsid w:val="007A315B"/>
    <w:rsid w:val="007A32AD"/>
    <w:rsid w:val="007A3634"/>
    <w:rsid w:val="007A3670"/>
    <w:rsid w:val="007A3780"/>
    <w:rsid w:val="007A3974"/>
    <w:rsid w:val="007A48EB"/>
    <w:rsid w:val="007A498F"/>
    <w:rsid w:val="007A524B"/>
    <w:rsid w:val="007A5AD6"/>
    <w:rsid w:val="007A5CE9"/>
    <w:rsid w:val="007A6EA4"/>
    <w:rsid w:val="007A7AD4"/>
    <w:rsid w:val="007A7FEC"/>
    <w:rsid w:val="007B0252"/>
    <w:rsid w:val="007B0F71"/>
    <w:rsid w:val="007B10E4"/>
    <w:rsid w:val="007B168F"/>
    <w:rsid w:val="007B1E86"/>
    <w:rsid w:val="007B2108"/>
    <w:rsid w:val="007B25CB"/>
    <w:rsid w:val="007B2E09"/>
    <w:rsid w:val="007B3A9D"/>
    <w:rsid w:val="007B3BCE"/>
    <w:rsid w:val="007B4A2A"/>
    <w:rsid w:val="007B684B"/>
    <w:rsid w:val="007B6AF0"/>
    <w:rsid w:val="007B6D71"/>
    <w:rsid w:val="007B72C0"/>
    <w:rsid w:val="007B7B70"/>
    <w:rsid w:val="007C069A"/>
    <w:rsid w:val="007C1211"/>
    <w:rsid w:val="007C1E35"/>
    <w:rsid w:val="007C21AA"/>
    <w:rsid w:val="007C2426"/>
    <w:rsid w:val="007C2A24"/>
    <w:rsid w:val="007C309E"/>
    <w:rsid w:val="007C35DF"/>
    <w:rsid w:val="007C3942"/>
    <w:rsid w:val="007C3D13"/>
    <w:rsid w:val="007C416C"/>
    <w:rsid w:val="007C502B"/>
    <w:rsid w:val="007C53F4"/>
    <w:rsid w:val="007C573C"/>
    <w:rsid w:val="007C63CA"/>
    <w:rsid w:val="007C662D"/>
    <w:rsid w:val="007C6986"/>
    <w:rsid w:val="007C6C73"/>
    <w:rsid w:val="007C6E1B"/>
    <w:rsid w:val="007C6F10"/>
    <w:rsid w:val="007C7B88"/>
    <w:rsid w:val="007D0345"/>
    <w:rsid w:val="007D0907"/>
    <w:rsid w:val="007D0B7F"/>
    <w:rsid w:val="007D0B93"/>
    <w:rsid w:val="007D0FEC"/>
    <w:rsid w:val="007D1CE7"/>
    <w:rsid w:val="007D2642"/>
    <w:rsid w:val="007D2DBE"/>
    <w:rsid w:val="007D3A13"/>
    <w:rsid w:val="007D3FEC"/>
    <w:rsid w:val="007D4098"/>
    <w:rsid w:val="007D4CC7"/>
    <w:rsid w:val="007D50C9"/>
    <w:rsid w:val="007D67AA"/>
    <w:rsid w:val="007D6B3D"/>
    <w:rsid w:val="007D73B5"/>
    <w:rsid w:val="007D7E26"/>
    <w:rsid w:val="007D7F8A"/>
    <w:rsid w:val="007E0833"/>
    <w:rsid w:val="007E1235"/>
    <w:rsid w:val="007E12F9"/>
    <w:rsid w:val="007E13A3"/>
    <w:rsid w:val="007E1E72"/>
    <w:rsid w:val="007E2553"/>
    <w:rsid w:val="007E289D"/>
    <w:rsid w:val="007E2E9E"/>
    <w:rsid w:val="007E39EA"/>
    <w:rsid w:val="007E3A4F"/>
    <w:rsid w:val="007E3BA0"/>
    <w:rsid w:val="007E472B"/>
    <w:rsid w:val="007E4D23"/>
    <w:rsid w:val="007E4EC5"/>
    <w:rsid w:val="007E5751"/>
    <w:rsid w:val="007E75F3"/>
    <w:rsid w:val="007E7BED"/>
    <w:rsid w:val="007E7DCC"/>
    <w:rsid w:val="007F02EC"/>
    <w:rsid w:val="007F0425"/>
    <w:rsid w:val="007F04A5"/>
    <w:rsid w:val="007F077E"/>
    <w:rsid w:val="007F203C"/>
    <w:rsid w:val="007F228D"/>
    <w:rsid w:val="007F266F"/>
    <w:rsid w:val="007F3AEF"/>
    <w:rsid w:val="007F3FA2"/>
    <w:rsid w:val="007F41A4"/>
    <w:rsid w:val="007F6031"/>
    <w:rsid w:val="0080024A"/>
    <w:rsid w:val="0080109C"/>
    <w:rsid w:val="00801254"/>
    <w:rsid w:val="0080153D"/>
    <w:rsid w:val="0080178B"/>
    <w:rsid w:val="00801B46"/>
    <w:rsid w:val="00801DCF"/>
    <w:rsid w:val="00802207"/>
    <w:rsid w:val="00802A24"/>
    <w:rsid w:val="008033C8"/>
    <w:rsid w:val="00803464"/>
    <w:rsid w:val="00803465"/>
    <w:rsid w:val="008038DC"/>
    <w:rsid w:val="00803943"/>
    <w:rsid w:val="00803B2E"/>
    <w:rsid w:val="008044F4"/>
    <w:rsid w:val="0080593C"/>
    <w:rsid w:val="0080611B"/>
    <w:rsid w:val="0080617F"/>
    <w:rsid w:val="008061A3"/>
    <w:rsid w:val="0080635B"/>
    <w:rsid w:val="00806886"/>
    <w:rsid w:val="00806A7A"/>
    <w:rsid w:val="00807AED"/>
    <w:rsid w:val="00807FA1"/>
    <w:rsid w:val="008108A4"/>
    <w:rsid w:val="008108D4"/>
    <w:rsid w:val="00810928"/>
    <w:rsid w:val="008109B9"/>
    <w:rsid w:val="00810A3A"/>
    <w:rsid w:val="00810E74"/>
    <w:rsid w:val="0081165D"/>
    <w:rsid w:val="00811C38"/>
    <w:rsid w:val="00812338"/>
    <w:rsid w:val="008135A3"/>
    <w:rsid w:val="00813C97"/>
    <w:rsid w:val="00814269"/>
    <w:rsid w:val="00814736"/>
    <w:rsid w:val="0081482F"/>
    <w:rsid w:val="00815545"/>
    <w:rsid w:val="00815AF3"/>
    <w:rsid w:val="00815CF7"/>
    <w:rsid w:val="008166BE"/>
    <w:rsid w:val="00816E92"/>
    <w:rsid w:val="00817EFA"/>
    <w:rsid w:val="008201BC"/>
    <w:rsid w:val="00820299"/>
    <w:rsid w:val="00820581"/>
    <w:rsid w:val="00820685"/>
    <w:rsid w:val="00820740"/>
    <w:rsid w:val="0082077B"/>
    <w:rsid w:val="0082099F"/>
    <w:rsid w:val="00820A01"/>
    <w:rsid w:val="00820E00"/>
    <w:rsid w:val="00820E65"/>
    <w:rsid w:val="0082276B"/>
    <w:rsid w:val="00824664"/>
    <w:rsid w:val="008255CF"/>
    <w:rsid w:val="00825D55"/>
    <w:rsid w:val="00825DEA"/>
    <w:rsid w:val="0082649D"/>
    <w:rsid w:val="008264A9"/>
    <w:rsid w:val="00826526"/>
    <w:rsid w:val="008278D6"/>
    <w:rsid w:val="008279C7"/>
    <w:rsid w:val="00827BC4"/>
    <w:rsid w:val="00830A7A"/>
    <w:rsid w:val="008311FD"/>
    <w:rsid w:val="00831C1C"/>
    <w:rsid w:val="00831DC4"/>
    <w:rsid w:val="008321E9"/>
    <w:rsid w:val="00832411"/>
    <w:rsid w:val="00832436"/>
    <w:rsid w:val="00832B35"/>
    <w:rsid w:val="00832E46"/>
    <w:rsid w:val="00833956"/>
    <w:rsid w:val="008348EE"/>
    <w:rsid w:val="008350A5"/>
    <w:rsid w:val="00835495"/>
    <w:rsid w:val="008354BE"/>
    <w:rsid w:val="00835625"/>
    <w:rsid w:val="008358C1"/>
    <w:rsid w:val="00835BE1"/>
    <w:rsid w:val="00836F56"/>
    <w:rsid w:val="00840229"/>
    <w:rsid w:val="008402EA"/>
    <w:rsid w:val="0084075D"/>
    <w:rsid w:val="008408F8"/>
    <w:rsid w:val="00840EB3"/>
    <w:rsid w:val="0084107D"/>
    <w:rsid w:val="008424C8"/>
    <w:rsid w:val="00842750"/>
    <w:rsid w:val="00843530"/>
    <w:rsid w:val="00844073"/>
    <w:rsid w:val="00844D04"/>
    <w:rsid w:val="00845018"/>
    <w:rsid w:val="0084524D"/>
    <w:rsid w:val="00845E22"/>
    <w:rsid w:val="008462F3"/>
    <w:rsid w:val="00846B7B"/>
    <w:rsid w:val="00847728"/>
    <w:rsid w:val="00847811"/>
    <w:rsid w:val="008502EB"/>
    <w:rsid w:val="0085048D"/>
    <w:rsid w:val="00850F52"/>
    <w:rsid w:val="008519D7"/>
    <w:rsid w:val="00851A59"/>
    <w:rsid w:val="0085297B"/>
    <w:rsid w:val="00852CBB"/>
    <w:rsid w:val="00852F39"/>
    <w:rsid w:val="008536D4"/>
    <w:rsid w:val="008543D6"/>
    <w:rsid w:val="0085561A"/>
    <w:rsid w:val="00855B81"/>
    <w:rsid w:val="008566FB"/>
    <w:rsid w:val="008568D2"/>
    <w:rsid w:val="00856C2E"/>
    <w:rsid w:val="0085710C"/>
    <w:rsid w:val="0085711B"/>
    <w:rsid w:val="0085747D"/>
    <w:rsid w:val="00857BD1"/>
    <w:rsid w:val="00857FFD"/>
    <w:rsid w:val="008600F3"/>
    <w:rsid w:val="008607FD"/>
    <w:rsid w:val="0086190B"/>
    <w:rsid w:val="008619F3"/>
    <w:rsid w:val="00862DF6"/>
    <w:rsid w:val="00862F77"/>
    <w:rsid w:val="0086363E"/>
    <w:rsid w:val="00863C9B"/>
    <w:rsid w:val="00863FE7"/>
    <w:rsid w:val="0086401F"/>
    <w:rsid w:val="00864255"/>
    <w:rsid w:val="00864370"/>
    <w:rsid w:val="00864740"/>
    <w:rsid w:val="008649E8"/>
    <w:rsid w:val="00864C75"/>
    <w:rsid w:val="00864E7A"/>
    <w:rsid w:val="00864ED0"/>
    <w:rsid w:val="00865426"/>
    <w:rsid w:val="008662A4"/>
    <w:rsid w:val="0086742E"/>
    <w:rsid w:val="00867AAB"/>
    <w:rsid w:val="0087091A"/>
    <w:rsid w:val="00870B8F"/>
    <w:rsid w:val="008716A8"/>
    <w:rsid w:val="008720E6"/>
    <w:rsid w:val="00872F2F"/>
    <w:rsid w:val="008732A9"/>
    <w:rsid w:val="00873D3D"/>
    <w:rsid w:val="00874451"/>
    <w:rsid w:val="008769AC"/>
    <w:rsid w:val="00876DEE"/>
    <w:rsid w:val="008777C0"/>
    <w:rsid w:val="008801EC"/>
    <w:rsid w:val="0088080E"/>
    <w:rsid w:val="00880C2D"/>
    <w:rsid w:val="008813AF"/>
    <w:rsid w:val="00882A6F"/>
    <w:rsid w:val="00882CF7"/>
    <w:rsid w:val="00882E32"/>
    <w:rsid w:val="008831D8"/>
    <w:rsid w:val="00883C07"/>
    <w:rsid w:val="008847E5"/>
    <w:rsid w:val="00885C3C"/>
    <w:rsid w:val="008863B5"/>
    <w:rsid w:val="008869A1"/>
    <w:rsid w:val="00887B54"/>
    <w:rsid w:val="0089038E"/>
    <w:rsid w:val="00890BB1"/>
    <w:rsid w:val="008913D7"/>
    <w:rsid w:val="00891C97"/>
    <w:rsid w:val="008920CD"/>
    <w:rsid w:val="0089252F"/>
    <w:rsid w:val="008926C0"/>
    <w:rsid w:val="008928D8"/>
    <w:rsid w:val="0089296A"/>
    <w:rsid w:val="00892C07"/>
    <w:rsid w:val="00893A3E"/>
    <w:rsid w:val="00894094"/>
    <w:rsid w:val="00894512"/>
    <w:rsid w:val="00894750"/>
    <w:rsid w:val="008947C1"/>
    <w:rsid w:val="008947E9"/>
    <w:rsid w:val="00894868"/>
    <w:rsid w:val="00896C23"/>
    <w:rsid w:val="0089719A"/>
    <w:rsid w:val="00897846"/>
    <w:rsid w:val="00897E8D"/>
    <w:rsid w:val="008A0303"/>
    <w:rsid w:val="008A0EC3"/>
    <w:rsid w:val="008A1AE6"/>
    <w:rsid w:val="008A1E7C"/>
    <w:rsid w:val="008A1E86"/>
    <w:rsid w:val="008A2672"/>
    <w:rsid w:val="008A272C"/>
    <w:rsid w:val="008A2BB0"/>
    <w:rsid w:val="008A2E65"/>
    <w:rsid w:val="008A2F3F"/>
    <w:rsid w:val="008A3EEF"/>
    <w:rsid w:val="008A4E86"/>
    <w:rsid w:val="008A506B"/>
    <w:rsid w:val="008A5472"/>
    <w:rsid w:val="008A5586"/>
    <w:rsid w:val="008A5728"/>
    <w:rsid w:val="008A59D6"/>
    <w:rsid w:val="008A5C45"/>
    <w:rsid w:val="008A5CC6"/>
    <w:rsid w:val="008A6C16"/>
    <w:rsid w:val="008A6F8B"/>
    <w:rsid w:val="008A721D"/>
    <w:rsid w:val="008A75A8"/>
    <w:rsid w:val="008A7661"/>
    <w:rsid w:val="008A7CBD"/>
    <w:rsid w:val="008A7EBA"/>
    <w:rsid w:val="008B0A78"/>
    <w:rsid w:val="008B0B44"/>
    <w:rsid w:val="008B15DC"/>
    <w:rsid w:val="008B164B"/>
    <w:rsid w:val="008B1837"/>
    <w:rsid w:val="008B19F8"/>
    <w:rsid w:val="008B21F7"/>
    <w:rsid w:val="008B2449"/>
    <w:rsid w:val="008B28E2"/>
    <w:rsid w:val="008B2997"/>
    <w:rsid w:val="008B36C9"/>
    <w:rsid w:val="008B37E6"/>
    <w:rsid w:val="008B3B38"/>
    <w:rsid w:val="008B49CF"/>
    <w:rsid w:val="008B524E"/>
    <w:rsid w:val="008B55E1"/>
    <w:rsid w:val="008B5A06"/>
    <w:rsid w:val="008B5AA5"/>
    <w:rsid w:val="008B5BBA"/>
    <w:rsid w:val="008B71C8"/>
    <w:rsid w:val="008B79E1"/>
    <w:rsid w:val="008C0B56"/>
    <w:rsid w:val="008C0F34"/>
    <w:rsid w:val="008C1332"/>
    <w:rsid w:val="008C18EC"/>
    <w:rsid w:val="008C2417"/>
    <w:rsid w:val="008C24FC"/>
    <w:rsid w:val="008C3046"/>
    <w:rsid w:val="008C3286"/>
    <w:rsid w:val="008C3924"/>
    <w:rsid w:val="008C428E"/>
    <w:rsid w:val="008C43EA"/>
    <w:rsid w:val="008C4B39"/>
    <w:rsid w:val="008C52D6"/>
    <w:rsid w:val="008C6778"/>
    <w:rsid w:val="008C6A11"/>
    <w:rsid w:val="008C7A26"/>
    <w:rsid w:val="008D095B"/>
    <w:rsid w:val="008D0997"/>
    <w:rsid w:val="008D1116"/>
    <w:rsid w:val="008D13BF"/>
    <w:rsid w:val="008D1ACD"/>
    <w:rsid w:val="008D1C78"/>
    <w:rsid w:val="008D20FE"/>
    <w:rsid w:val="008D23C9"/>
    <w:rsid w:val="008D2C0F"/>
    <w:rsid w:val="008D2ED1"/>
    <w:rsid w:val="008D3D94"/>
    <w:rsid w:val="008D4387"/>
    <w:rsid w:val="008D47BE"/>
    <w:rsid w:val="008D4AC9"/>
    <w:rsid w:val="008D4D19"/>
    <w:rsid w:val="008D5325"/>
    <w:rsid w:val="008D5547"/>
    <w:rsid w:val="008D594C"/>
    <w:rsid w:val="008D5DC3"/>
    <w:rsid w:val="008D73ED"/>
    <w:rsid w:val="008D7653"/>
    <w:rsid w:val="008D768B"/>
    <w:rsid w:val="008D783A"/>
    <w:rsid w:val="008E0E19"/>
    <w:rsid w:val="008E0F75"/>
    <w:rsid w:val="008E2535"/>
    <w:rsid w:val="008E2739"/>
    <w:rsid w:val="008E3897"/>
    <w:rsid w:val="008E3CF0"/>
    <w:rsid w:val="008E4259"/>
    <w:rsid w:val="008E4936"/>
    <w:rsid w:val="008E4A8C"/>
    <w:rsid w:val="008E4E45"/>
    <w:rsid w:val="008E5013"/>
    <w:rsid w:val="008E56E9"/>
    <w:rsid w:val="008E6070"/>
    <w:rsid w:val="008E607F"/>
    <w:rsid w:val="008E61F4"/>
    <w:rsid w:val="008E6E2A"/>
    <w:rsid w:val="008E74C4"/>
    <w:rsid w:val="008E76A0"/>
    <w:rsid w:val="008E772C"/>
    <w:rsid w:val="008E7741"/>
    <w:rsid w:val="008E7FA0"/>
    <w:rsid w:val="008F0301"/>
    <w:rsid w:val="008F0610"/>
    <w:rsid w:val="008F1B08"/>
    <w:rsid w:val="008F24FB"/>
    <w:rsid w:val="008F2C0B"/>
    <w:rsid w:val="008F2C30"/>
    <w:rsid w:val="008F3D43"/>
    <w:rsid w:val="008F4C57"/>
    <w:rsid w:val="008F5A8A"/>
    <w:rsid w:val="008F5DBD"/>
    <w:rsid w:val="008F5EA5"/>
    <w:rsid w:val="008F662E"/>
    <w:rsid w:val="008F68AF"/>
    <w:rsid w:val="008F6B36"/>
    <w:rsid w:val="008F6F58"/>
    <w:rsid w:val="008F7189"/>
    <w:rsid w:val="008F79B4"/>
    <w:rsid w:val="008F7C9F"/>
    <w:rsid w:val="00900800"/>
    <w:rsid w:val="00900CEC"/>
    <w:rsid w:val="00900CEF"/>
    <w:rsid w:val="00901766"/>
    <w:rsid w:val="009017BA"/>
    <w:rsid w:val="00901E03"/>
    <w:rsid w:val="00901F54"/>
    <w:rsid w:val="00902A34"/>
    <w:rsid w:val="00902CFD"/>
    <w:rsid w:val="00902D4C"/>
    <w:rsid w:val="00903986"/>
    <w:rsid w:val="009039D7"/>
    <w:rsid w:val="00903CBD"/>
    <w:rsid w:val="009040EB"/>
    <w:rsid w:val="0090428F"/>
    <w:rsid w:val="009053C0"/>
    <w:rsid w:val="00905491"/>
    <w:rsid w:val="00905892"/>
    <w:rsid w:val="00906B57"/>
    <w:rsid w:val="00906DD0"/>
    <w:rsid w:val="00906EA1"/>
    <w:rsid w:val="009077E1"/>
    <w:rsid w:val="00907C3B"/>
    <w:rsid w:val="00907F53"/>
    <w:rsid w:val="00911426"/>
    <w:rsid w:val="009115C5"/>
    <w:rsid w:val="00911ACC"/>
    <w:rsid w:val="00912252"/>
    <w:rsid w:val="009127F3"/>
    <w:rsid w:val="009133E6"/>
    <w:rsid w:val="0091419D"/>
    <w:rsid w:val="00914641"/>
    <w:rsid w:val="00914C32"/>
    <w:rsid w:val="00914F29"/>
    <w:rsid w:val="009153BD"/>
    <w:rsid w:val="00916180"/>
    <w:rsid w:val="00917191"/>
    <w:rsid w:val="00917552"/>
    <w:rsid w:val="0091768B"/>
    <w:rsid w:val="00917712"/>
    <w:rsid w:val="00917B0F"/>
    <w:rsid w:val="009204AA"/>
    <w:rsid w:val="00920697"/>
    <w:rsid w:val="0092089F"/>
    <w:rsid w:val="009208F2"/>
    <w:rsid w:val="00920F46"/>
    <w:rsid w:val="009217B6"/>
    <w:rsid w:val="00921BE1"/>
    <w:rsid w:val="00921C0C"/>
    <w:rsid w:val="00921FBE"/>
    <w:rsid w:val="009225AA"/>
    <w:rsid w:val="00922B04"/>
    <w:rsid w:val="009230A8"/>
    <w:rsid w:val="0092343E"/>
    <w:rsid w:val="0092486C"/>
    <w:rsid w:val="00924BD4"/>
    <w:rsid w:val="00924CC1"/>
    <w:rsid w:val="009258C1"/>
    <w:rsid w:val="009259CE"/>
    <w:rsid w:val="00925FA0"/>
    <w:rsid w:val="00926726"/>
    <w:rsid w:val="00926B69"/>
    <w:rsid w:val="00926DC7"/>
    <w:rsid w:val="00926E86"/>
    <w:rsid w:val="0092708A"/>
    <w:rsid w:val="0092727E"/>
    <w:rsid w:val="009273B3"/>
    <w:rsid w:val="00930A7C"/>
    <w:rsid w:val="009312B2"/>
    <w:rsid w:val="00931A8A"/>
    <w:rsid w:val="0093241C"/>
    <w:rsid w:val="00932564"/>
    <w:rsid w:val="00932769"/>
    <w:rsid w:val="00932801"/>
    <w:rsid w:val="00933415"/>
    <w:rsid w:val="00933640"/>
    <w:rsid w:val="00933B0E"/>
    <w:rsid w:val="00933FE2"/>
    <w:rsid w:val="00934052"/>
    <w:rsid w:val="00934403"/>
    <w:rsid w:val="009345B6"/>
    <w:rsid w:val="00934664"/>
    <w:rsid w:val="0093480C"/>
    <w:rsid w:val="0093486C"/>
    <w:rsid w:val="00934893"/>
    <w:rsid w:val="0093582E"/>
    <w:rsid w:val="00936827"/>
    <w:rsid w:val="009379C0"/>
    <w:rsid w:val="00937F26"/>
    <w:rsid w:val="00941555"/>
    <w:rsid w:val="0094258B"/>
    <w:rsid w:val="009430A3"/>
    <w:rsid w:val="0094317B"/>
    <w:rsid w:val="00943619"/>
    <w:rsid w:val="0094397B"/>
    <w:rsid w:val="00943D91"/>
    <w:rsid w:val="009449E4"/>
    <w:rsid w:val="00945089"/>
    <w:rsid w:val="00945951"/>
    <w:rsid w:val="00946191"/>
    <w:rsid w:val="0094647E"/>
    <w:rsid w:val="00946FCF"/>
    <w:rsid w:val="00947BDB"/>
    <w:rsid w:val="00947E94"/>
    <w:rsid w:val="00951116"/>
    <w:rsid w:val="009515DE"/>
    <w:rsid w:val="00952266"/>
    <w:rsid w:val="00952288"/>
    <w:rsid w:val="00952467"/>
    <w:rsid w:val="00952510"/>
    <w:rsid w:val="0095366A"/>
    <w:rsid w:val="00954902"/>
    <w:rsid w:val="009553E2"/>
    <w:rsid w:val="009559C4"/>
    <w:rsid w:val="00955C9B"/>
    <w:rsid w:val="009562CA"/>
    <w:rsid w:val="009563BB"/>
    <w:rsid w:val="0095671B"/>
    <w:rsid w:val="00957108"/>
    <w:rsid w:val="00957156"/>
    <w:rsid w:val="00957785"/>
    <w:rsid w:val="00957DFB"/>
    <w:rsid w:val="00957EBE"/>
    <w:rsid w:val="00957EEB"/>
    <w:rsid w:val="009602B7"/>
    <w:rsid w:val="00960309"/>
    <w:rsid w:val="00960823"/>
    <w:rsid w:val="00960D2A"/>
    <w:rsid w:val="00960D67"/>
    <w:rsid w:val="00963496"/>
    <w:rsid w:val="00964023"/>
    <w:rsid w:val="00964FF6"/>
    <w:rsid w:val="009656F9"/>
    <w:rsid w:val="0096640D"/>
    <w:rsid w:val="00966454"/>
    <w:rsid w:val="0096654B"/>
    <w:rsid w:val="00967100"/>
    <w:rsid w:val="00967F6E"/>
    <w:rsid w:val="00970D25"/>
    <w:rsid w:val="009714E5"/>
    <w:rsid w:val="00971916"/>
    <w:rsid w:val="00971F6A"/>
    <w:rsid w:val="0097234D"/>
    <w:rsid w:val="00972707"/>
    <w:rsid w:val="009727C3"/>
    <w:rsid w:val="00972B9E"/>
    <w:rsid w:val="009739C1"/>
    <w:rsid w:val="00973C78"/>
    <w:rsid w:val="00973CD1"/>
    <w:rsid w:val="0097416B"/>
    <w:rsid w:val="00974761"/>
    <w:rsid w:val="00974BEA"/>
    <w:rsid w:val="00975116"/>
    <w:rsid w:val="00976503"/>
    <w:rsid w:val="0097690C"/>
    <w:rsid w:val="00976D11"/>
    <w:rsid w:val="00976F63"/>
    <w:rsid w:val="009800FD"/>
    <w:rsid w:val="00980114"/>
    <w:rsid w:val="009801E7"/>
    <w:rsid w:val="00980543"/>
    <w:rsid w:val="00980CD1"/>
    <w:rsid w:val="00980E80"/>
    <w:rsid w:val="0098152F"/>
    <w:rsid w:val="00981832"/>
    <w:rsid w:val="00981E05"/>
    <w:rsid w:val="00982188"/>
    <w:rsid w:val="00983244"/>
    <w:rsid w:val="009837BA"/>
    <w:rsid w:val="00983B5C"/>
    <w:rsid w:val="00984ADD"/>
    <w:rsid w:val="00985351"/>
    <w:rsid w:val="00985368"/>
    <w:rsid w:val="009854E1"/>
    <w:rsid w:val="00985FFB"/>
    <w:rsid w:val="0098675D"/>
    <w:rsid w:val="00987F1C"/>
    <w:rsid w:val="00987F82"/>
    <w:rsid w:val="00990D00"/>
    <w:rsid w:val="00991318"/>
    <w:rsid w:val="009914C6"/>
    <w:rsid w:val="00991675"/>
    <w:rsid w:val="00991E29"/>
    <w:rsid w:val="009938EB"/>
    <w:rsid w:val="0099479C"/>
    <w:rsid w:val="00994C91"/>
    <w:rsid w:val="00994DD3"/>
    <w:rsid w:val="00994DF8"/>
    <w:rsid w:val="0099519B"/>
    <w:rsid w:val="009951B4"/>
    <w:rsid w:val="00995285"/>
    <w:rsid w:val="009952E3"/>
    <w:rsid w:val="00995A4D"/>
    <w:rsid w:val="00995CB9"/>
    <w:rsid w:val="00996271"/>
    <w:rsid w:val="00996414"/>
    <w:rsid w:val="00996A60"/>
    <w:rsid w:val="00996ABD"/>
    <w:rsid w:val="0099773B"/>
    <w:rsid w:val="00997FFE"/>
    <w:rsid w:val="009A00E3"/>
    <w:rsid w:val="009A03EE"/>
    <w:rsid w:val="009A0CCF"/>
    <w:rsid w:val="009A14B2"/>
    <w:rsid w:val="009A17B4"/>
    <w:rsid w:val="009A1EB0"/>
    <w:rsid w:val="009A346D"/>
    <w:rsid w:val="009A3756"/>
    <w:rsid w:val="009A3F5C"/>
    <w:rsid w:val="009A4650"/>
    <w:rsid w:val="009A49AD"/>
    <w:rsid w:val="009A4C21"/>
    <w:rsid w:val="009A575D"/>
    <w:rsid w:val="009A5D27"/>
    <w:rsid w:val="009A6A2D"/>
    <w:rsid w:val="009A7663"/>
    <w:rsid w:val="009B046B"/>
    <w:rsid w:val="009B0865"/>
    <w:rsid w:val="009B134D"/>
    <w:rsid w:val="009B1492"/>
    <w:rsid w:val="009B22BF"/>
    <w:rsid w:val="009B2860"/>
    <w:rsid w:val="009B2DC9"/>
    <w:rsid w:val="009B375E"/>
    <w:rsid w:val="009B4DDC"/>
    <w:rsid w:val="009B5591"/>
    <w:rsid w:val="009B5930"/>
    <w:rsid w:val="009B5BB0"/>
    <w:rsid w:val="009B5E19"/>
    <w:rsid w:val="009B6293"/>
    <w:rsid w:val="009B64DA"/>
    <w:rsid w:val="009B7179"/>
    <w:rsid w:val="009B7314"/>
    <w:rsid w:val="009B754A"/>
    <w:rsid w:val="009B760F"/>
    <w:rsid w:val="009B7C50"/>
    <w:rsid w:val="009C0352"/>
    <w:rsid w:val="009C063A"/>
    <w:rsid w:val="009C1FC6"/>
    <w:rsid w:val="009C3232"/>
    <w:rsid w:val="009C331C"/>
    <w:rsid w:val="009C3889"/>
    <w:rsid w:val="009C529C"/>
    <w:rsid w:val="009C6022"/>
    <w:rsid w:val="009C648C"/>
    <w:rsid w:val="009C69B2"/>
    <w:rsid w:val="009D2B38"/>
    <w:rsid w:val="009D2E05"/>
    <w:rsid w:val="009D2F3B"/>
    <w:rsid w:val="009D3A88"/>
    <w:rsid w:val="009D3AB3"/>
    <w:rsid w:val="009D49F1"/>
    <w:rsid w:val="009D4D46"/>
    <w:rsid w:val="009D66AE"/>
    <w:rsid w:val="009D6F6B"/>
    <w:rsid w:val="009D76C5"/>
    <w:rsid w:val="009D779A"/>
    <w:rsid w:val="009E0D9A"/>
    <w:rsid w:val="009E117F"/>
    <w:rsid w:val="009E1BCE"/>
    <w:rsid w:val="009E1E4C"/>
    <w:rsid w:val="009E1FB3"/>
    <w:rsid w:val="009E2622"/>
    <w:rsid w:val="009E2F13"/>
    <w:rsid w:val="009E329D"/>
    <w:rsid w:val="009E3977"/>
    <w:rsid w:val="009E437B"/>
    <w:rsid w:val="009E48E9"/>
    <w:rsid w:val="009E48FB"/>
    <w:rsid w:val="009E4BC7"/>
    <w:rsid w:val="009E4D18"/>
    <w:rsid w:val="009E4E08"/>
    <w:rsid w:val="009E5828"/>
    <w:rsid w:val="009E598F"/>
    <w:rsid w:val="009E5E56"/>
    <w:rsid w:val="009E62DF"/>
    <w:rsid w:val="009E76F2"/>
    <w:rsid w:val="009E7E77"/>
    <w:rsid w:val="009F0104"/>
    <w:rsid w:val="009F0270"/>
    <w:rsid w:val="009F05BD"/>
    <w:rsid w:val="009F07A4"/>
    <w:rsid w:val="009F1067"/>
    <w:rsid w:val="009F1DFB"/>
    <w:rsid w:val="009F1E32"/>
    <w:rsid w:val="009F20B9"/>
    <w:rsid w:val="009F22F2"/>
    <w:rsid w:val="009F3533"/>
    <w:rsid w:val="009F3887"/>
    <w:rsid w:val="009F4E1A"/>
    <w:rsid w:val="009F4E3C"/>
    <w:rsid w:val="009F6F71"/>
    <w:rsid w:val="009F7DB0"/>
    <w:rsid w:val="009F7EAB"/>
    <w:rsid w:val="00A000B1"/>
    <w:rsid w:val="00A002C3"/>
    <w:rsid w:val="00A00AED"/>
    <w:rsid w:val="00A00C42"/>
    <w:rsid w:val="00A00FC7"/>
    <w:rsid w:val="00A01347"/>
    <w:rsid w:val="00A02326"/>
    <w:rsid w:val="00A0283B"/>
    <w:rsid w:val="00A02894"/>
    <w:rsid w:val="00A02B13"/>
    <w:rsid w:val="00A0327A"/>
    <w:rsid w:val="00A04B66"/>
    <w:rsid w:val="00A05B17"/>
    <w:rsid w:val="00A061BC"/>
    <w:rsid w:val="00A06277"/>
    <w:rsid w:val="00A06453"/>
    <w:rsid w:val="00A068BE"/>
    <w:rsid w:val="00A06A61"/>
    <w:rsid w:val="00A074C4"/>
    <w:rsid w:val="00A10EE7"/>
    <w:rsid w:val="00A11EFF"/>
    <w:rsid w:val="00A12337"/>
    <w:rsid w:val="00A127D5"/>
    <w:rsid w:val="00A12862"/>
    <w:rsid w:val="00A12A2A"/>
    <w:rsid w:val="00A130CF"/>
    <w:rsid w:val="00A13238"/>
    <w:rsid w:val="00A1332B"/>
    <w:rsid w:val="00A13BCD"/>
    <w:rsid w:val="00A14219"/>
    <w:rsid w:val="00A1435F"/>
    <w:rsid w:val="00A154AC"/>
    <w:rsid w:val="00A17776"/>
    <w:rsid w:val="00A20A49"/>
    <w:rsid w:val="00A21203"/>
    <w:rsid w:val="00A21DF5"/>
    <w:rsid w:val="00A2293F"/>
    <w:rsid w:val="00A23B05"/>
    <w:rsid w:val="00A23B43"/>
    <w:rsid w:val="00A23C57"/>
    <w:rsid w:val="00A24192"/>
    <w:rsid w:val="00A24B35"/>
    <w:rsid w:val="00A25CC9"/>
    <w:rsid w:val="00A25DDC"/>
    <w:rsid w:val="00A261BF"/>
    <w:rsid w:val="00A2654C"/>
    <w:rsid w:val="00A274F3"/>
    <w:rsid w:val="00A27C43"/>
    <w:rsid w:val="00A30170"/>
    <w:rsid w:val="00A3057F"/>
    <w:rsid w:val="00A309D4"/>
    <w:rsid w:val="00A30E44"/>
    <w:rsid w:val="00A31A77"/>
    <w:rsid w:val="00A320E1"/>
    <w:rsid w:val="00A329DE"/>
    <w:rsid w:val="00A334EF"/>
    <w:rsid w:val="00A336B2"/>
    <w:rsid w:val="00A338B7"/>
    <w:rsid w:val="00A338EB"/>
    <w:rsid w:val="00A3426A"/>
    <w:rsid w:val="00A34638"/>
    <w:rsid w:val="00A34ABC"/>
    <w:rsid w:val="00A34F63"/>
    <w:rsid w:val="00A35181"/>
    <w:rsid w:val="00A351A7"/>
    <w:rsid w:val="00A36B7B"/>
    <w:rsid w:val="00A36CA8"/>
    <w:rsid w:val="00A37671"/>
    <w:rsid w:val="00A403B4"/>
    <w:rsid w:val="00A404F7"/>
    <w:rsid w:val="00A405A4"/>
    <w:rsid w:val="00A40991"/>
    <w:rsid w:val="00A409C6"/>
    <w:rsid w:val="00A411B5"/>
    <w:rsid w:val="00A41200"/>
    <w:rsid w:val="00A4150C"/>
    <w:rsid w:val="00A41B84"/>
    <w:rsid w:val="00A41CB5"/>
    <w:rsid w:val="00A423A0"/>
    <w:rsid w:val="00A42EBB"/>
    <w:rsid w:val="00A4338D"/>
    <w:rsid w:val="00A44053"/>
    <w:rsid w:val="00A4425F"/>
    <w:rsid w:val="00A454DB"/>
    <w:rsid w:val="00A45768"/>
    <w:rsid w:val="00A46847"/>
    <w:rsid w:val="00A469F4"/>
    <w:rsid w:val="00A47F8E"/>
    <w:rsid w:val="00A50034"/>
    <w:rsid w:val="00A51406"/>
    <w:rsid w:val="00A5183C"/>
    <w:rsid w:val="00A52049"/>
    <w:rsid w:val="00A52831"/>
    <w:rsid w:val="00A52CD2"/>
    <w:rsid w:val="00A52DFD"/>
    <w:rsid w:val="00A53659"/>
    <w:rsid w:val="00A53B43"/>
    <w:rsid w:val="00A53B59"/>
    <w:rsid w:val="00A53E74"/>
    <w:rsid w:val="00A5433D"/>
    <w:rsid w:val="00A543FB"/>
    <w:rsid w:val="00A549BB"/>
    <w:rsid w:val="00A553F8"/>
    <w:rsid w:val="00A554D9"/>
    <w:rsid w:val="00A55601"/>
    <w:rsid w:val="00A55C1A"/>
    <w:rsid w:val="00A5615A"/>
    <w:rsid w:val="00A561EE"/>
    <w:rsid w:val="00A56831"/>
    <w:rsid w:val="00A56A44"/>
    <w:rsid w:val="00A56C1B"/>
    <w:rsid w:val="00A57FE3"/>
    <w:rsid w:val="00A60068"/>
    <w:rsid w:val="00A609B4"/>
    <w:rsid w:val="00A61886"/>
    <w:rsid w:val="00A62335"/>
    <w:rsid w:val="00A6286B"/>
    <w:rsid w:val="00A63328"/>
    <w:rsid w:val="00A634DD"/>
    <w:rsid w:val="00A63D3D"/>
    <w:rsid w:val="00A63E85"/>
    <w:rsid w:val="00A6476E"/>
    <w:rsid w:val="00A64C05"/>
    <w:rsid w:val="00A65913"/>
    <w:rsid w:val="00A65F68"/>
    <w:rsid w:val="00A6649F"/>
    <w:rsid w:val="00A666CB"/>
    <w:rsid w:val="00A667EF"/>
    <w:rsid w:val="00A66BCA"/>
    <w:rsid w:val="00A66DE0"/>
    <w:rsid w:val="00A676E6"/>
    <w:rsid w:val="00A712D5"/>
    <w:rsid w:val="00A716A3"/>
    <w:rsid w:val="00A71F3B"/>
    <w:rsid w:val="00A727AD"/>
    <w:rsid w:val="00A741D2"/>
    <w:rsid w:val="00A74B59"/>
    <w:rsid w:val="00A74F8C"/>
    <w:rsid w:val="00A754B7"/>
    <w:rsid w:val="00A755AA"/>
    <w:rsid w:val="00A75F81"/>
    <w:rsid w:val="00A77713"/>
    <w:rsid w:val="00A77F92"/>
    <w:rsid w:val="00A809A5"/>
    <w:rsid w:val="00A809BB"/>
    <w:rsid w:val="00A8104E"/>
    <w:rsid w:val="00A81136"/>
    <w:rsid w:val="00A81DC8"/>
    <w:rsid w:val="00A83CE7"/>
    <w:rsid w:val="00A83EE9"/>
    <w:rsid w:val="00A8459C"/>
    <w:rsid w:val="00A847ED"/>
    <w:rsid w:val="00A84B2A"/>
    <w:rsid w:val="00A84C1B"/>
    <w:rsid w:val="00A84D9B"/>
    <w:rsid w:val="00A85780"/>
    <w:rsid w:val="00A857A0"/>
    <w:rsid w:val="00A859DD"/>
    <w:rsid w:val="00A85C56"/>
    <w:rsid w:val="00A85CDF"/>
    <w:rsid w:val="00A86045"/>
    <w:rsid w:val="00A862A6"/>
    <w:rsid w:val="00A86851"/>
    <w:rsid w:val="00A8741A"/>
    <w:rsid w:val="00A878FE"/>
    <w:rsid w:val="00A87D80"/>
    <w:rsid w:val="00A90A6D"/>
    <w:rsid w:val="00A9271C"/>
    <w:rsid w:val="00A92A8E"/>
    <w:rsid w:val="00A92D16"/>
    <w:rsid w:val="00A9309F"/>
    <w:rsid w:val="00A936DD"/>
    <w:rsid w:val="00A93F4C"/>
    <w:rsid w:val="00A94187"/>
    <w:rsid w:val="00A94685"/>
    <w:rsid w:val="00A94B68"/>
    <w:rsid w:val="00A94D05"/>
    <w:rsid w:val="00A9506A"/>
    <w:rsid w:val="00A95489"/>
    <w:rsid w:val="00A95A20"/>
    <w:rsid w:val="00A95B61"/>
    <w:rsid w:val="00A964AF"/>
    <w:rsid w:val="00A96B57"/>
    <w:rsid w:val="00A96E71"/>
    <w:rsid w:val="00A973C5"/>
    <w:rsid w:val="00A975B9"/>
    <w:rsid w:val="00AA01AA"/>
    <w:rsid w:val="00AA02BE"/>
    <w:rsid w:val="00AA0476"/>
    <w:rsid w:val="00AA1526"/>
    <w:rsid w:val="00AA153C"/>
    <w:rsid w:val="00AA1D93"/>
    <w:rsid w:val="00AA1E66"/>
    <w:rsid w:val="00AA1FB9"/>
    <w:rsid w:val="00AA25E5"/>
    <w:rsid w:val="00AA2DBF"/>
    <w:rsid w:val="00AA33DF"/>
    <w:rsid w:val="00AA3521"/>
    <w:rsid w:val="00AA3D9F"/>
    <w:rsid w:val="00AA4274"/>
    <w:rsid w:val="00AA4347"/>
    <w:rsid w:val="00AA43C3"/>
    <w:rsid w:val="00AA4ED4"/>
    <w:rsid w:val="00AA539B"/>
    <w:rsid w:val="00AA5D55"/>
    <w:rsid w:val="00AA64CB"/>
    <w:rsid w:val="00AA6D71"/>
    <w:rsid w:val="00AA7722"/>
    <w:rsid w:val="00AB05A6"/>
    <w:rsid w:val="00AB0639"/>
    <w:rsid w:val="00AB0883"/>
    <w:rsid w:val="00AB10F6"/>
    <w:rsid w:val="00AB1AE6"/>
    <w:rsid w:val="00AB2298"/>
    <w:rsid w:val="00AB2309"/>
    <w:rsid w:val="00AB2E7A"/>
    <w:rsid w:val="00AB31F5"/>
    <w:rsid w:val="00AB3303"/>
    <w:rsid w:val="00AB3725"/>
    <w:rsid w:val="00AB3A67"/>
    <w:rsid w:val="00AB3ACA"/>
    <w:rsid w:val="00AB3C82"/>
    <w:rsid w:val="00AB5631"/>
    <w:rsid w:val="00AB606D"/>
    <w:rsid w:val="00AB6873"/>
    <w:rsid w:val="00AB766D"/>
    <w:rsid w:val="00AB77A9"/>
    <w:rsid w:val="00AB7DB9"/>
    <w:rsid w:val="00AB7EC4"/>
    <w:rsid w:val="00AC012E"/>
    <w:rsid w:val="00AC02C8"/>
    <w:rsid w:val="00AC1766"/>
    <w:rsid w:val="00AC17B6"/>
    <w:rsid w:val="00AC1F00"/>
    <w:rsid w:val="00AC2A6E"/>
    <w:rsid w:val="00AC2B19"/>
    <w:rsid w:val="00AC2CC9"/>
    <w:rsid w:val="00AC30CA"/>
    <w:rsid w:val="00AC30F3"/>
    <w:rsid w:val="00AC343E"/>
    <w:rsid w:val="00AC39A1"/>
    <w:rsid w:val="00AC3BF5"/>
    <w:rsid w:val="00AC45D9"/>
    <w:rsid w:val="00AC4E42"/>
    <w:rsid w:val="00AC51FE"/>
    <w:rsid w:val="00AC5856"/>
    <w:rsid w:val="00AC5B47"/>
    <w:rsid w:val="00AC63F8"/>
    <w:rsid w:val="00AC7CAA"/>
    <w:rsid w:val="00AC7FCC"/>
    <w:rsid w:val="00AD01C9"/>
    <w:rsid w:val="00AD0275"/>
    <w:rsid w:val="00AD0549"/>
    <w:rsid w:val="00AD0D97"/>
    <w:rsid w:val="00AD0E99"/>
    <w:rsid w:val="00AD18AE"/>
    <w:rsid w:val="00AD1A6D"/>
    <w:rsid w:val="00AD24DC"/>
    <w:rsid w:val="00AD3498"/>
    <w:rsid w:val="00AD34EA"/>
    <w:rsid w:val="00AD3E6D"/>
    <w:rsid w:val="00AD4452"/>
    <w:rsid w:val="00AD446A"/>
    <w:rsid w:val="00AD4C56"/>
    <w:rsid w:val="00AD4D62"/>
    <w:rsid w:val="00AD59A1"/>
    <w:rsid w:val="00AD5D25"/>
    <w:rsid w:val="00AD6AD9"/>
    <w:rsid w:val="00AD6FC0"/>
    <w:rsid w:val="00AD7AC2"/>
    <w:rsid w:val="00AD7D5F"/>
    <w:rsid w:val="00AE0047"/>
    <w:rsid w:val="00AE0341"/>
    <w:rsid w:val="00AE18AD"/>
    <w:rsid w:val="00AE1AA2"/>
    <w:rsid w:val="00AE294B"/>
    <w:rsid w:val="00AE2AF3"/>
    <w:rsid w:val="00AE2E7E"/>
    <w:rsid w:val="00AE2FE7"/>
    <w:rsid w:val="00AE44EF"/>
    <w:rsid w:val="00AE4D7B"/>
    <w:rsid w:val="00AE4E08"/>
    <w:rsid w:val="00AE52DD"/>
    <w:rsid w:val="00AE55E6"/>
    <w:rsid w:val="00AE572E"/>
    <w:rsid w:val="00AE595D"/>
    <w:rsid w:val="00AE5965"/>
    <w:rsid w:val="00AE5DF1"/>
    <w:rsid w:val="00AE6278"/>
    <w:rsid w:val="00AE6B25"/>
    <w:rsid w:val="00AE7568"/>
    <w:rsid w:val="00AE7629"/>
    <w:rsid w:val="00AE76C4"/>
    <w:rsid w:val="00AE787B"/>
    <w:rsid w:val="00AF0F19"/>
    <w:rsid w:val="00AF1E7B"/>
    <w:rsid w:val="00AF30CF"/>
    <w:rsid w:val="00AF47B4"/>
    <w:rsid w:val="00AF523F"/>
    <w:rsid w:val="00AF5CFC"/>
    <w:rsid w:val="00AF7D0A"/>
    <w:rsid w:val="00B0073D"/>
    <w:rsid w:val="00B0172F"/>
    <w:rsid w:val="00B018E6"/>
    <w:rsid w:val="00B023FE"/>
    <w:rsid w:val="00B02DFD"/>
    <w:rsid w:val="00B03C08"/>
    <w:rsid w:val="00B04122"/>
    <w:rsid w:val="00B04281"/>
    <w:rsid w:val="00B04303"/>
    <w:rsid w:val="00B05349"/>
    <w:rsid w:val="00B0541C"/>
    <w:rsid w:val="00B056ED"/>
    <w:rsid w:val="00B06DCE"/>
    <w:rsid w:val="00B0708B"/>
    <w:rsid w:val="00B07207"/>
    <w:rsid w:val="00B07831"/>
    <w:rsid w:val="00B07F3B"/>
    <w:rsid w:val="00B102F6"/>
    <w:rsid w:val="00B102FB"/>
    <w:rsid w:val="00B105A7"/>
    <w:rsid w:val="00B109E9"/>
    <w:rsid w:val="00B10B3F"/>
    <w:rsid w:val="00B117B6"/>
    <w:rsid w:val="00B11CF0"/>
    <w:rsid w:val="00B123AC"/>
    <w:rsid w:val="00B12715"/>
    <w:rsid w:val="00B127C2"/>
    <w:rsid w:val="00B12804"/>
    <w:rsid w:val="00B135E4"/>
    <w:rsid w:val="00B13E88"/>
    <w:rsid w:val="00B14292"/>
    <w:rsid w:val="00B20170"/>
    <w:rsid w:val="00B20BC9"/>
    <w:rsid w:val="00B22202"/>
    <w:rsid w:val="00B2280A"/>
    <w:rsid w:val="00B22C43"/>
    <w:rsid w:val="00B22D44"/>
    <w:rsid w:val="00B23985"/>
    <w:rsid w:val="00B24467"/>
    <w:rsid w:val="00B247EB"/>
    <w:rsid w:val="00B248A6"/>
    <w:rsid w:val="00B248CB"/>
    <w:rsid w:val="00B249CD"/>
    <w:rsid w:val="00B25D9A"/>
    <w:rsid w:val="00B2662F"/>
    <w:rsid w:val="00B27666"/>
    <w:rsid w:val="00B27ED2"/>
    <w:rsid w:val="00B27F72"/>
    <w:rsid w:val="00B3093C"/>
    <w:rsid w:val="00B30A73"/>
    <w:rsid w:val="00B3130D"/>
    <w:rsid w:val="00B32569"/>
    <w:rsid w:val="00B34B8F"/>
    <w:rsid w:val="00B34C98"/>
    <w:rsid w:val="00B362AF"/>
    <w:rsid w:val="00B363C3"/>
    <w:rsid w:val="00B36EF5"/>
    <w:rsid w:val="00B37470"/>
    <w:rsid w:val="00B37655"/>
    <w:rsid w:val="00B407B2"/>
    <w:rsid w:val="00B40BAC"/>
    <w:rsid w:val="00B4104B"/>
    <w:rsid w:val="00B410FC"/>
    <w:rsid w:val="00B42576"/>
    <w:rsid w:val="00B42A17"/>
    <w:rsid w:val="00B42AEB"/>
    <w:rsid w:val="00B430AD"/>
    <w:rsid w:val="00B4315C"/>
    <w:rsid w:val="00B4379F"/>
    <w:rsid w:val="00B43814"/>
    <w:rsid w:val="00B4414D"/>
    <w:rsid w:val="00B442EC"/>
    <w:rsid w:val="00B44482"/>
    <w:rsid w:val="00B44682"/>
    <w:rsid w:val="00B44687"/>
    <w:rsid w:val="00B447AC"/>
    <w:rsid w:val="00B44D80"/>
    <w:rsid w:val="00B450E1"/>
    <w:rsid w:val="00B45597"/>
    <w:rsid w:val="00B45864"/>
    <w:rsid w:val="00B45C15"/>
    <w:rsid w:val="00B45ED3"/>
    <w:rsid w:val="00B46635"/>
    <w:rsid w:val="00B46A97"/>
    <w:rsid w:val="00B47E1E"/>
    <w:rsid w:val="00B5043E"/>
    <w:rsid w:val="00B50847"/>
    <w:rsid w:val="00B5088D"/>
    <w:rsid w:val="00B50CA7"/>
    <w:rsid w:val="00B50D34"/>
    <w:rsid w:val="00B510BE"/>
    <w:rsid w:val="00B5163F"/>
    <w:rsid w:val="00B52A50"/>
    <w:rsid w:val="00B52A8F"/>
    <w:rsid w:val="00B5311E"/>
    <w:rsid w:val="00B53933"/>
    <w:rsid w:val="00B5452F"/>
    <w:rsid w:val="00B54A46"/>
    <w:rsid w:val="00B54D99"/>
    <w:rsid w:val="00B55C99"/>
    <w:rsid w:val="00B56AFE"/>
    <w:rsid w:val="00B572A3"/>
    <w:rsid w:val="00B57631"/>
    <w:rsid w:val="00B6124C"/>
    <w:rsid w:val="00B61587"/>
    <w:rsid w:val="00B61CA7"/>
    <w:rsid w:val="00B622FD"/>
    <w:rsid w:val="00B6263B"/>
    <w:rsid w:val="00B62643"/>
    <w:rsid w:val="00B62E29"/>
    <w:rsid w:val="00B642BC"/>
    <w:rsid w:val="00B6453E"/>
    <w:rsid w:val="00B651D6"/>
    <w:rsid w:val="00B65DCB"/>
    <w:rsid w:val="00B65F79"/>
    <w:rsid w:val="00B660BF"/>
    <w:rsid w:val="00B66643"/>
    <w:rsid w:val="00B6712E"/>
    <w:rsid w:val="00B67CEF"/>
    <w:rsid w:val="00B7056E"/>
    <w:rsid w:val="00B71DF3"/>
    <w:rsid w:val="00B71E62"/>
    <w:rsid w:val="00B72664"/>
    <w:rsid w:val="00B726AA"/>
    <w:rsid w:val="00B730BD"/>
    <w:rsid w:val="00B73C1C"/>
    <w:rsid w:val="00B751F8"/>
    <w:rsid w:val="00B755A1"/>
    <w:rsid w:val="00B75AED"/>
    <w:rsid w:val="00B75B37"/>
    <w:rsid w:val="00B75CA5"/>
    <w:rsid w:val="00B75D24"/>
    <w:rsid w:val="00B75E03"/>
    <w:rsid w:val="00B76452"/>
    <w:rsid w:val="00B76EB5"/>
    <w:rsid w:val="00B77B0F"/>
    <w:rsid w:val="00B8033A"/>
    <w:rsid w:val="00B80E26"/>
    <w:rsid w:val="00B812A4"/>
    <w:rsid w:val="00B81596"/>
    <w:rsid w:val="00B81AFF"/>
    <w:rsid w:val="00B81FA2"/>
    <w:rsid w:val="00B83092"/>
    <w:rsid w:val="00B83495"/>
    <w:rsid w:val="00B83907"/>
    <w:rsid w:val="00B840BF"/>
    <w:rsid w:val="00B84A76"/>
    <w:rsid w:val="00B852C3"/>
    <w:rsid w:val="00B856D6"/>
    <w:rsid w:val="00B85BA8"/>
    <w:rsid w:val="00B863E3"/>
    <w:rsid w:val="00B867BE"/>
    <w:rsid w:val="00B878FF"/>
    <w:rsid w:val="00B87C48"/>
    <w:rsid w:val="00B87C54"/>
    <w:rsid w:val="00B9025D"/>
    <w:rsid w:val="00B9035C"/>
    <w:rsid w:val="00B90BE5"/>
    <w:rsid w:val="00B911C6"/>
    <w:rsid w:val="00B91981"/>
    <w:rsid w:val="00B92183"/>
    <w:rsid w:val="00B92874"/>
    <w:rsid w:val="00B92899"/>
    <w:rsid w:val="00B936DA"/>
    <w:rsid w:val="00B942F4"/>
    <w:rsid w:val="00B947E9"/>
    <w:rsid w:val="00B9500C"/>
    <w:rsid w:val="00B9504D"/>
    <w:rsid w:val="00B9532B"/>
    <w:rsid w:val="00B95D11"/>
    <w:rsid w:val="00B9625D"/>
    <w:rsid w:val="00B963F0"/>
    <w:rsid w:val="00B96D6F"/>
    <w:rsid w:val="00B976B4"/>
    <w:rsid w:val="00B97712"/>
    <w:rsid w:val="00B977C1"/>
    <w:rsid w:val="00B97A6E"/>
    <w:rsid w:val="00BA04B1"/>
    <w:rsid w:val="00BA0E6F"/>
    <w:rsid w:val="00BA0EAC"/>
    <w:rsid w:val="00BA11E6"/>
    <w:rsid w:val="00BA1436"/>
    <w:rsid w:val="00BA2070"/>
    <w:rsid w:val="00BA26CE"/>
    <w:rsid w:val="00BA2D86"/>
    <w:rsid w:val="00BA2F75"/>
    <w:rsid w:val="00BA39F3"/>
    <w:rsid w:val="00BA3C62"/>
    <w:rsid w:val="00BA3D6B"/>
    <w:rsid w:val="00BA4ED3"/>
    <w:rsid w:val="00BA5CC8"/>
    <w:rsid w:val="00BA63FC"/>
    <w:rsid w:val="00BA6A9C"/>
    <w:rsid w:val="00BA7CF0"/>
    <w:rsid w:val="00BA7DC8"/>
    <w:rsid w:val="00BB0D2B"/>
    <w:rsid w:val="00BB1CF6"/>
    <w:rsid w:val="00BB314F"/>
    <w:rsid w:val="00BB3BB3"/>
    <w:rsid w:val="00BB4072"/>
    <w:rsid w:val="00BB42AA"/>
    <w:rsid w:val="00BB4A6A"/>
    <w:rsid w:val="00BB4EB1"/>
    <w:rsid w:val="00BB543F"/>
    <w:rsid w:val="00BB6821"/>
    <w:rsid w:val="00BB6BC5"/>
    <w:rsid w:val="00BC0550"/>
    <w:rsid w:val="00BC0ADE"/>
    <w:rsid w:val="00BC1473"/>
    <w:rsid w:val="00BC1914"/>
    <w:rsid w:val="00BC1A6A"/>
    <w:rsid w:val="00BC1DAF"/>
    <w:rsid w:val="00BC2127"/>
    <w:rsid w:val="00BC2FAD"/>
    <w:rsid w:val="00BC37DE"/>
    <w:rsid w:val="00BC39CE"/>
    <w:rsid w:val="00BC3C61"/>
    <w:rsid w:val="00BC4060"/>
    <w:rsid w:val="00BC458E"/>
    <w:rsid w:val="00BC49A9"/>
    <w:rsid w:val="00BC4BD6"/>
    <w:rsid w:val="00BC5675"/>
    <w:rsid w:val="00BC56A5"/>
    <w:rsid w:val="00BC5D7A"/>
    <w:rsid w:val="00BC66A3"/>
    <w:rsid w:val="00BC66D3"/>
    <w:rsid w:val="00BC6826"/>
    <w:rsid w:val="00BC6F69"/>
    <w:rsid w:val="00BC7FD9"/>
    <w:rsid w:val="00BD01BF"/>
    <w:rsid w:val="00BD038E"/>
    <w:rsid w:val="00BD04C2"/>
    <w:rsid w:val="00BD1DE3"/>
    <w:rsid w:val="00BD1F29"/>
    <w:rsid w:val="00BD2105"/>
    <w:rsid w:val="00BD22AB"/>
    <w:rsid w:val="00BD4FCD"/>
    <w:rsid w:val="00BD5389"/>
    <w:rsid w:val="00BD539E"/>
    <w:rsid w:val="00BD5A7E"/>
    <w:rsid w:val="00BD5EE1"/>
    <w:rsid w:val="00BD69E5"/>
    <w:rsid w:val="00BD71C1"/>
    <w:rsid w:val="00BD71CA"/>
    <w:rsid w:val="00BD7836"/>
    <w:rsid w:val="00BE0A5A"/>
    <w:rsid w:val="00BE0BB5"/>
    <w:rsid w:val="00BE0D6C"/>
    <w:rsid w:val="00BE107B"/>
    <w:rsid w:val="00BE10E5"/>
    <w:rsid w:val="00BE1982"/>
    <w:rsid w:val="00BE26BC"/>
    <w:rsid w:val="00BE29A6"/>
    <w:rsid w:val="00BE2DFB"/>
    <w:rsid w:val="00BE3EC0"/>
    <w:rsid w:val="00BE41F1"/>
    <w:rsid w:val="00BE422C"/>
    <w:rsid w:val="00BE475B"/>
    <w:rsid w:val="00BE4A7C"/>
    <w:rsid w:val="00BE4B27"/>
    <w:rsid w:val="00BE4CEE"/>
    <w:rsid w:val="00BE5A24"/>
    <w:rsid w:val="00BE6633"/>
    <w:rsid w:val="00BE6D29"/>
    <w:rsid w:val="00BE6EB9"/>
    <w:rsid w:val="00BE7840"/>
    <w:rsid w:val="00BE7995"/>
    <w:rsid w:val="00BF0FC4"/>
    <w:rsid w:val="00BF2065"/>
    <w:rsid w:val="00BF23D6"/>
    <w:rsid w:val="00BF2C83"/>
    <w:rsid w:val="00BF3B94"/>
    <w:rsid w:val="00BF4915"/>
    <w:rsid w:val="00BF4DD9"/>
    <w:rsid w:val="00BF5A6D"/>
    <w:rsid w:val="00BF6A93"/>
    <w:rsid w:val="00BF6ADA"/>
    <w:rsid w:val="00BF787C"/>
    <w:rsid w:val="00C00162"/>
    <w:rsid w:val="00C01AAB"/>
    <w:rsid w:val="00C01CD9"/>
    <w:rsid w:val="00C02E1C"/>
    <w:rsid w:val="00C0329F"/>
    <w:rsid w:val="00C03368"/>
    <w:rsid w:val="00C0336A"/>
    <w:rsid w:val="00C045B0"/>
    <w:rsid w:val="00C04F01"/>
    <w:rsid w:val="00C050C9"/>
    <w:rsid w:val="00C068F0"/>
    <w:rsid w:val="00C069E4"/>
    <w:rsid w:val="00C06AEE"/>
    <w:rsid w:val="00C06DB8"/>
    <w:rsid w:val="00C102A4"/>
    <w:rsid w:val="00C10B60"/>
    <w:rsid w:val="00C110A3"/>
    <w:rsid w:val="00C11881"/>
    <w:rsid w:val="00C11959"/>
    <w:rsid w:val="00C11A8E"/>
    <w:rsid w:val="00C1290C"/>
    <w:rsid w:val="00C1358B"/>
    <w:rsid w:val="00C13CDE"/>
    <w:rsid w:val="00C14189"/>
    <w:rsid w:val="00C147F9"/>
    <w:rsid w:val="00C14CB3"/>
    <w:rsid w:val="00C14F31"/>
    <w:rsid w:val="00C14F53"/>
    <w:rsid w:val="00C15341"/>
    <w:rsid w:val="00C1565E"/>
    <w:rsid w:val="00C157CB"/>
    <w:rsid w:val="00C168B3"/>
    <w:rsid w:val="00C16933"/>
    <w:rsid w:val="00C17435"/>
    <w:rsid w:val="00C179DE"/>
    <w:rsid w:val="00C179E7"/>
    <w:rsid w:val="00C17F40"/>
    <w:rsid w:val="00C200F3"/>
    <w:rsid w:val="00C202D3"/>
    <w:rsid w:val="00C20CDC"/>
    <w:rsid w:val="00C213C9"/>
    <w:rsid w:val="00C214C0"/>
    <w:rsid w:val="00C2195A"/>
    <w:rsid w:val="00C21B92"/>
    <w:rsid w:val="00C21F99"/>
    <w:rsid w:val="00C22005"/>
    <w:rsid w:val="00C22035"/>
    <w:rsid w:val="00C229A7"/>
    <w:rsid w:val="00C22D64"/>
    <w:rsid w:val="00C234A4"/>
    <w:rsid w:val="00C238CE"/>
    <w:rsid w:val="00C23C4A"/>
    <w:rsid w:val="00C24348"/>
    <w:rsid w:val="00C244D0"/>
    <w:rsid w:val="00C247A2"/>
    <w:rsid w:val="00C24F01"/>
    <w:rsid w:val="00C25741"/>
    <w:rsid w:val="00C25B50"/>
    <w:rsid w:val="00C25E40"/>
    <w:rsid w:val="00C2617C"/>
    <w:rsid w:val="00C2658A"/>
    <w:rsid w:val="00C2673C"/>
    <w:rsid w:val="00C267A2"/>
    <w:rsid w:val="00C26CDE"/>
    <w:rsid w:val="00C26D44"/>
    <w:rsid w:val="00C27A15"/>
    <w:rsid w:val="00C27D8B"/>
    <w:rsid w:val="00C307F9"/>
    <w:rsid w:val="00C30831"/>
    <w:rsid w:val="00C30987"/>
    <w:rsid w:val="00C3099F"/>
    <w:rsid w:val="00C30DA3"/>
    <w:rsid w:val="00C3186B"/>
    <w:rsid w:val="00C31AEB"/>
    <w:rsid w:val="00C31C1A"/>
    <w:rsid w:val="00C3242B"/>
    <w:rsid w:val="00C32478"/>
    <w:rsid w:val="00C32617"/>
    <w:rsid w:val="00C32871"/>
    <w:rsid w:val="00C329A0"/>
    <w:rsid w:val="00C329CE"/>
    <w:rsid w:val="00C3338A"/>
    <w:rsid w:val="00C335A8"/>
    <w:rsid w:val="00C33B4B"/>
    <w:rsid w:val="00C33D0C"/>
    <w:rsid w:val="00C34FF9"/>
    <w:rsid w:val="00C357DC"/>
    <w:rsid w:val="00C35EF7"/>
    <w:rsid w:val="00C36554"/>
    <w:rsid w:val="00C365FD"/>
    <w:rsid w:val="00C36B25"/>
    <w:rsid w:val="00C37229"/>
    <w:rsid w:val="00C37DF1"/>
    <w:rsid w:val="00C40876"/>
    <w:rsid w:val="00C40A86"/>
    <w:rsid w:val="00C42CB1"/>
    <w:rsid w:val="00C439D1"/>
    <w:rsid w:val="00C440CC"/>
    <w:rsid w:val="00C4495E"/>
    <w:rsid w:val="00C4544D"/>
    <w:rsid w:val="00C454E9"/>
    <w:rsid w:val="00C45D09"/>
    <w:rsid w:val="00C46100"/>
    <w:rsid w:val="00C46AA6"/>
    <w:rsid w:val="00C4727E"/>
    <w:rsid w:val="00C47381"/>
    <w:rsid w:val="00C500C3"/>
    <w:rsid w:val="00C50A3A"/>
    <w:rsid w:val="00C51151"/>
    <w:rsid w:val="00C5160F"/>
    <w:rsid w:val="00C5192A"/>
    <w:rsid w:val="00C51C2F"/>
    <w:rsid w:val="00C52648"/>
    <w:rsid w:val="00C52C6E"/>
    <w:rsid w:val="00C52DBB"/>
    <w:rsid w:val="00C52DF8"/>
    <w:rsid w:val="00C530F6"/>
    <w:rsid w:val="00C53377"/>
    <w:rsid w:val="00C536E8"/>
    <w:rsid w:val="00C53743"/>
    <w:rsid w:val="00C53FE0"/>
    <w:rsid w:val="00C5412E"/>
    <w:rsid w:val="00C54C4E"/>
    <w:rsid w:val="00C550AE"/>
    <w:rsid w:val="00C552CD"/>
    <w:rsid w:val="00C553D9"/>
    <w:rsid w:val="00C55449"/>
    <w:rsid w:val="00C55B4D"/>
    <w:rsid w:val="00C55C8D"/>
    <w:rsid w:val="00C560E1"/>
    <w:rsid w:val="00C56AAE"/>
    <w:rsid w:val="00C57F45"/>
    <w:rsid w:val="00C6036E"/>
    <w:rsid w:val="00C60A47"/>
    <w:rsid w:val="00C621CD"/>
    <w:rsid w:val="00C6237F"/>
    <w:rsid w:val="00C6243D"/>
    <w:rsid w:val="00C6280F"/>
    <w:rsid w:val="00C63CB3"/>
    <w:rsid w:val="00C644F1"/>
    <w:rsid w:val="00C652AC"/>
    <w:rsid w:val="00C65E35"/>
    <w:rsid w:val="00C66017"/>
    <w:rsid w:val="00C66349"/>
    <w:rsid w:val="00C663BD"/>
    <w:rsid w:val="00C665CD"/>
    <w:rsid w:val="00C675F1"/>
    <w:rsid w:val="00C679A6"/>
    <w:rsid w:val="00C67ECD"/>
    <w:rsid w:val="00C67F28"/>
    <w:rsid w:val="00C67F99"/>
    <w:rsid w:val="00C706D2"/>
    <w:rsid w:val="00C70973"/>
    <w:rsid w:val="00C714D3"/>
    <w:rsid w:val="00C7165A"/>
    <w:rsid w:val="00C72118"/>
    <w:rsid w:val="00C729B2"/>
    <w:rsid w:val="00C72CB6"/>
    <w:rsid w:val="00C73C12"/>
    <w:rsid w:val="00C746BD"/>
    <w:rsid w:val="00C753C3"/>
    <w:rsid w:val="00C757BC"/>
    <w:rsid w:val="00C75B13"/>
    <w:rsid w:val="00C765DB"/>
    <w:rsid w:val="00C767CD"/>
    <w:rsid w:val="00C77A97"/>
    <w:rsid w:val="00C809E9"/>
    <w:rsid w:val="00C813A7"/>
    <w:rsid w:val="00C81A84"/>
    <w:rsid w:val="00C81EDA"/>
    <w:rsid w:val="00C81EE2"/>
    <w:rsid w:val="00C82C8B"/>
    <w:rsid w:val="00C84530"/>
    <w:rsid w:val="00C855EF"/>
    <w:rsid w:val="00C85987"/>
    <w:rsid w:val="00C85B31"/>
    <w:rsid w:val="00C85D7A"/>
    <w:rsid w:val="00C86660"/>
    <w:rsid w:val="00C87104"/>
    <w:rsid w:val="00C876CC"/>
    <w:rsid w:val="00C908C3"/>
    <w:rsid w:val="00C90C69"/>
    <w:rsid w:val="00C90ECB"/>
    <w:rsid w:val="00C9150E"/>
    <w:rsid w:val="00C91B11"/>
    <w:rsid w:val="00C93D30"/>
    <w:rsid w:val="00C93EB3"/>
    <w:rsid w:val="00C942D9"/>
    <w:rsid w:val="00C950FD"/>
    <w:rsid w:val="00C95749"/>
    <w:rsid w:val="00C96B1A"/>
    <w:rsid w:val="00C9784F"/>
    <w:rsid w:val="00CA1112"/>
    <w:rsid w:val="00CA1A91"/>
    <w:rsid w:val="00CA1B18"/>
    <w:rsid w:val="00CA1D52"/>
    <w:rsid w:val="00CA1FBE"/>
    <w:rsid w:val="00CA2BCE"/>
    <w:rsid w:val="00CA34FB"/>
    <w:rsid w:val="00CA37EB"/>
    <w:rsid w:val="00CA4C47"/>
    <w:rsid w:val="00CA5143"/>
    <w:rsid w:val="00CA568E"/>
    <w:rsid w:val="00CA6A0B"/>
    <w:rsid w:val="00CA6E07"/>
    <w:rsid w:val="00CA7022"/>
    <w:rsid w:val="00CA7329"/>
    <w:rsid w:val="00CA7A37"/>
    <w:rsid w:val="00CA7D03"/>
    <w:rsid w:val="00CB0077"/>
    <w:rsid w:val="00CB01D7"/>
    <w:rsid w:val="00CB024B"/>
    <w:rsid w:val="00CB02EF"/>
    <w:rsid w:val="00CB0312"/>
    <w:rsid w:val="00CB0566"/>
    <w:rsid w:val="00CB0EF8"/>
    <w:rsid w:val="00CB125F"/>
    <w:rsid w:val="00CB1274"/>
    <w:rsid w:val="00CB2F97"/>
    <w:rsid w:val="00CB3D6E"/>
    <w:rsid w:val="00CB52C3"/>
    <w:rsid w:val="00CB5635"/>
    <w:rsid w:val="00CB59B9"/>
    <w:rsid w:val="00CB6468"/>
    <w:rsid w:val="00CB6DDA"/>
    <w:rsid w:val="00CB75FD"/>
    <w:rsid w:val="00CB7733"/>
    <w:rsid w:val="00CB7985"/>
    <w:rsid w:val="00CC00CD"/>
    <w:rsid w:val="00CC00CE"/>
    <w:rsid w:val="00CC017A"/>
    <w:rsid w:val="00CC0590"/>
    <w:rsid w:val="00CC09DE"/>
    <w:rsid w:val="00CC09E9"/>
    <w:rsid w:val="00CC1278"/>
    <w:rsid w:val="00CC1635"/>
    <w:rsid w:val="00CC271F"/>
    <w:rsid w:val="00CC3FF2"/>
    <w:rsid w:val="00CC43CD"/>
    <w:rsid w:val="00CC4405"/>
    <w:rsid w:val="00CC443F"/>
    <w:rsid w:val="00CC4F8E"/>
    <w:rsid w:val="00CC5019"/>
    <w:rsid w:val="00CC52DA"/>
    <w:rsid w:val="00CC5829"/>
    <w:rsid w:val="00CC5A36"/>
    <w:rsid w:val="00CC5A9A"/>
    <w:rsid w:val="00CC5B9B"/>
    <w:rsid w:val="00CC65E2"/>
    <w:rsid w:val="00CC6937"/>
    <w:rsid w:val="00CC7514"/>
    <w:rsid w:val="00CC766A"/>
    <w:rsid w:val="00CC7743"/>
    <w:rsid w:val="00CD0945"/>
    <w:rsid w:val="00CD0BF2"/>
    <w:rsid w:val="00CD0EBF"/>
    <w:rsid w:val="00CD189B"/>
    <w:rsid w:val="00CD1B7B"/>
    <w:rsid w:val="00CD1BFB"/>
    <w:rsid w:val="00CD3060"/>
    <w:rsid w:val="00CD3CBE"/>
    <w:rsid w:val="00CD45A8"/>
    <w:rsid w:val="00CD49C7"/>
    <w:rsid w:val="00CD5A0B"/>
    <w:rsid w:val="00CD6284"/>
    <w:rsid w:val="00CD6ED4"/>
    <w:rsid w:val="00CD7486"/>
    <w:rsid w:val="00CD764F"/>
    <w:rsid w:val="00CD7A7A"/>
    <w:rsid w:val="00CD7C03"/>
    <w:rsid w:val="00CD7DB1"/>
    <w:rsid w:val="00CE0852"/>
    <w:rsid w:val="00CE0A54"/>
    <w:rsid w:val="00CE0A87"/>
    <w:rsid w:val="00CE1022"/>
    <w:rsid w:val="00CE1190"/>
    <w:rsid w:val="00CE1866"/>
    <w:rsid w:val="00CE2C00"/>
    <w:rsid w:val="00CE3BED"/>
    <w:rsid w:val="00CE3F06"/>
    <w:rsid w:val="00CE3F40"/>
    <w:rsid w:val="00CE4A9A"/>
    <w:rsid w:val="00CE4F0F"/>
    <w:rsid w:val="00CE540C"/>
    <w:rsid w:val="00CE56DC"/>
    <w:rsid w:val="00CE61FC"/>
    <w:rsid w:val="00CE69FA"/>
    <w:rsid w:val="00CE6A14"/>
    <w:rsid w:val="00CE6FDD"/>
    <w:rsid w:val="00CE7427"/>
    <w:rsid w:val="00CE7E48"/>
    <w:rsid w:val="00CF01E9"/>
    <w:rsid w:val="00CF0C18"/>
    <w:rsid w:val="00CF0C63"/>
    <w:rsid w:val="00CF194B"/>
    <w:rsid w:val="00CF1B49"/>
    <w:rsid w:val="00CF1DC5"/>
    <w:rsid w:val="00CF1EB7"/>
    <w:rsid w:val="00CF272F"/>
    <w:rsid w:val="00CF2787"/>
    <w:rsid w:val="00CF29A1"/>
    <w:rsid w:val="00CF355E"/>
    <w:rsid w:val="00CF3DF2"/>
    <w:rsid w:val="00CF3E2E"/>
    <w:rsid w:val="00CF440F"/>
    <w:rsid w:val="00CF466A"/>
    <w:rsid w:val="00CF4BA5"/>
    <w:rsid w:val="00CF4E37"/>
    <w:rsid w:val="00CF59DE"/>
    <w:rsid w:val="00CF5E01"/>
    <w:rsid w:val="00CF5F1F"/>
    <w:rsid w:val="00CF5F74"/>
    <w:rsid w:val="00CF6086"/>
    <w:rsid w:val="00CF6322"/>
    <w:rsid w:val="00CF78EB"/>
    <w:rsid w:val="00CF7A75"/>
    <w:rsid w:val="00D004E0"/>
    <w:rsid w:val="00D01CA9"/>
    <w:rsid w:val="00D01D2F"/>
    <w:rsid w:val="00D01F31"/>
    <w:rsid w:val="00D0253B"/>
    <w:rsid w:val="00D02893"/>
    <w:rsid w:val="00D02A55"/>
    <w:rsid w:val="00D030D2"/>
    <w:rsid w:val="00D0345A"/>
    <w:rsid w:val="00D034FF"/>
    <w:rsid w:val="00D0468C"/>
    <w:rsid w:val="00D05A2C"/>
    <w:rsid w:val="00D06B05"/>
    <w:rsid w:val="00D06DCA"/>
    <w:rsid w:val="00D079F5"/>
    <w:rsid w:val="00D07B00"/>
    <w:rsid w:val="00D10057"/>
    <w:rsid w:val="00D10072"/>
    <w:rsid w:val="00D10913"/>
    <w:rsid w:val="00D115F6"/>
    <w:rsid w:val="00D119FC"/>
    <w:rsid w:val="00D12494"/>
    <w:rsid w:val="00D12681"/>
    <w:rsid w:val="00D12B37"/>
    <w:rsid w:val="00D131AC"/>
    <w:rsid w:val="00D1350D"/>
    <w:rsid w:val="00D13C93"/>
    <w:rsid w:val="00D13ECE"/>
    <w:rsid w:val="00D14838"/>
    <w:rsid w:val="00D152AD"/>
    <w:rsid w:val="00D156E7"/>
    <w:rsid w:val="00D15DC2"/>
    <w:rsid w:val="00D162D0"/>
    <w:rsid w:val="00D164A3"/>
    <w:rsid w:val="00D1697E"/>
    <w:rsid w:val="00D16F0C"/>
    <w:rsid w:val="00D17B78"/>
    <w:rsid w:val="00D200F4"/>
    <w:rsid w:val="00D20E48"/>
    <w:rsid w:val="00D20F9A"/>
    <w:rsid w:val="00D212D4"/>
    <w:rsid w:val="00D212DD"/>
    <w:rsid w:val="00D21B5E"/>
    <w:rsid w:val="00D22DB8"/>
    <w:rsid w:val="00D22E87"/>
    <w:rsid w:val="00D2378F"/>
    <w:rsid w:val="00D238AA"/>
    <w:rsid w:val="00D244BD"/>
    <w:rsid w:val="00D245FA"/>
    <w:rsid w:val="00D25191"/>
    <w:rsid w:val="00D25216"/>
    <w:rsid w:val="00D254E6"/>
    <w:rsid w:val="00D25936"/>
    <w:rsid w:val="00D25B59"/>
    <w:rsid w:val="00D25B7F"/>
    <w:rsid w:val="00D25EA3"/>
    <w:rsid w:val="00D267B4"/>
    <w:rsid w:val="00D26CF8"/>
    <w:rsid w:val="00D26EEF"/>
    <w:rsid w:val="00D3009C"/>
    <w:rsid w:val="00D306D9"/>
    <w:rsid w:val="00D30838"/>
    <w:rsid w:val="00D30912"/>
    <w:rsid w:val="00D30982"/>
    <w:rsid w:val="00D30D9D"/>
    <w:rsid w:val="00D31DA9"/>
    <w:rsid w:val="00D3209C"/>
    <w:rsid w:val="00D321B2"/>
    <w:rsid w:val="00D32E26"/>
    <w:rsid w:val="00D32E72"/>
    <w:rsid w:val="00D332BD"/>
    <w:rsid w:val="00D33366"/>
    <w:rsid w:val="00D33792"/>
    <w:rsid w:val="00D34087"/>
    <w:rsid w:val="00D340C8"/>
    <w:rsid w:val="00D35549"/>
    <w:rsid w:val="00D35690"/>
    <w:rsid w:val="00D36905"/>
    <w:rsid w:val="00D36DC2"/>
    <w:rsid w:val="00D37379"/>
    <w:rsid w:val="00D37F63"/>
    <w:rsid w:val="00D4029F"/>
    <w:rsid w:val="00D405EF"/>
    <w:rsid w:val="00D406F3"/>
    <w:rsid w:val="00D40B61"/>
    <w:rsid w:val="00D40C21"/>
    <w:rsid w:val="00D41361"/>
    <w:rsid w:val="00D413E5"/>
    <w:rsid w:val="00D4144A"/>
    <w:rsid w:val="00D41CFE"/>
    <w:rsid w:val="00D41E60"/>
    <w:rsid w:val="00D42704"/>
    <w:rsid w:val="00D42817"/>
    <w:rsid w:val="00D42AD1"/>
    <w:rsid w:val="00D42F4A"/>
    <w:rsid w:val="00D4338B"/>
    <w:rsid w:val="00D43CEA"/>
    <w:rsid w:val="00D44030"/>
    <w:rsid w:val="00D4416B"/>
    <w:rsid w:val="00D4425A"/>
    <w:rsid w:val="00D4448D"/>
    <w:rsid w:val="00D46203"/>
    <w:rsid w:val="00D46225"/>
    <w:rsid w:val="00D46BF5"/>
    <w:rsid w:val="00D47991"/>
    <w:rsid w:val="00D47A35"/>
    <w:rsid w:val="00D47D58"/>
    <w:rsid w:val="00D47E69"/>
    <w:rsid w:val="00D519B9"/>
    <w:rsid w:val="00D51D61"/>
    <w:rsid w:val="00D52EAE"/>
    <w:rsid w:val="00D52F87"/>
    <w:rsid w:val="00D5338D"/>
    <w:rsid w:val="00D53B79"/>
    <w:rsid w:val="00D54ACE"/>
    <w:rsid w:val="00D55017"/>
    <w:rsid w:val="00D5510E"/>
    <w:rsid w:val="00D5632D"/>
    <w:rsid w:val="00D56743"/>
    <w:rsid w:val="00D5689D"/>
    <w:rsid w:val="00D56B97"/>
    <w:rsid w:val="00D57256"/>
    <w:rsid w:val="00D57440"/>
    <w:rsid w:val="00D57665"/>
    <w:rsid w:val="00D57F51"/>
    <w:rsid w:val="00D6031E"/>
    <w:rsid w:val="00D6032D"/>
    <w:rsid w:val="00D6094E"/>
    <w:rsid w:val="00D60C5F"/>
    <w:rsid w:val="00D61133"/>
    <w:rsid w:val="00D61465"/>
    <w:rsid w:val="00D61B9A"/>
    <w:rsid w:val="00D61CB1"/>
    <w:rsid w:val="00D61CD9"/>
    <w:rsid w:val="00D61EE2"/>
    <w:rsid w:val="00D6317D"/>
    <w:rsid w:val="00D635EE"/>
    <w:rsid w:val="00D638F9"/>
    <w:rsid w:val="00D63ED8"/>
    <w:rsid w:val="00D640B8"/>
    <w:rsid w:val="00D64134"/>
    <w:rsid w:val="00D642DF"/>
    <w:rsid w:val="00D651C4"/>
    <w:rsid w:val="00D65D9C"/>
    <w:rsid w:val="00D6653B"/>
    <w:rsid w:val="00D66AC0"/>
    <w:rsid w:val="00D67D20"/>
    <w:rsid w:val="00D714D8"/>
    <w:rsid w:val="00D71C43"/>
    <w:rsid w:val="00D71CC4"/>
    <w:rsid w:val="00D7275B"/>
    <w:rsid w:val="00D727C0"/>
    <w:rsid w:val="00D72B08"/>
    <w:rsid w:val="00D73142"/>
    <w:rsid w:val="00D735A5"/>
    <w:rsid w:val="00D73E0A"/>
    <w:rsid w:val="00D73FBA"/>
    <w:rsid w:val="00D74B31"/>
    <w:rsid w:val="00D74BDC"/>
    <w:rsid w:val="00D74F8B"/>
    <w:rsid w:val="00D75579"/>
    <w:rsid w:val="00D75FD8"/>
    <w:rsid w:val="00D7663B"/>
    <w:rsid w:val="00D771E7"/>
    <w:rsid w:val="00D776B7"/>
    <w:rsid w:val="00D777B4"/>
    <w:rsid w:val="00D778D0"/>
    <w:rsid w:val="00D77E37"/>
    <w:rsid w:val="00D80220"/>
    <w:rsid w:val="00D802D5"/>
    <w:rsid w:val="00D8045F"/>
    <w:rsid w:val="00D80DC5"/>
    <w:rsid w:val="00D80F9E"/>
    <w:rsid w:val="00D82F32"/>
    <w:rsid w:val="00D841AF"/>
    <w:rsid w:val="00D849F2"/>
    <w:rsid w:val="00D84C3F"/>
    <w:rsid w:val="00D8543D"/>
    <w:rsid w:val="00D858E2"/>
    <w:rsid w:val="00D85DAB"/>
    <w:rsid w:val="00D85EA2"/>
    <w:rsid w:val="00D85F28"/>
    <w:rsid w:val="00D860C6"/>
    <w:rsid w:val="00D86161"/>
    <w:rsid w:val="00D86374"/>
    <w:rsid w:val="00D864CF"/>
    <w:rsid w:val="00D86AE8"/>
    <w:rsid w:val="00D86C1E"/>
    <w:rsid w:val="00D87303"/>
    <w:rsid w:val="00D879C7"/>
    <w:rsid w:val="00D90024"/>
    <w:rsid w:val="00D90275"/>
    <w:rsid w:val="00D917A2"/>
    <w:rsid w:val="00D91AA3"/>
    <w:rsid w:val="00D91AAD"/>
    <w:rsid w:val="00D91B6F"/>
    <w:rsid w:val="00D921C9"/>
    <w:rsid w:val="00D923E4"/>
    <w:rsid w:val="00D92401"/>
    <w:rsid w:val="00D92590"/>
    <w:rsid w:val="00D92770"/>
    <w:rsid w:val="00D92A4C"/>
    <w:rsid w:val="00D92C2E"/>
    <w:rsid w:val="00D92FCC"/>
    <w:rsid w:val="00D936B7"/>
    <w:rsid w:val="00D93B47"/>
    <w:rsid w:val="00D946E1"/>
    <w:rsid w:val="00D95154"/>
    <w:rsid w:val="00D972C4"/>
    <w:rsid w:val="00D976C6"/>
    <w:rsid w:val="00DA00EA"/>
    <w:rsid w:val="00DA06DB"/>
    <w:rsid w:val="00DA1265"/>
    <w:rsid w:val="00DA1614"/>
    <w:rsid w:val="00DA19A7"/>
    <w:rsid w:val="00DA1B28"/>
    <w:rsid w:val="00DA2148"/>
    <w:rsid w:val="00DA2803"/>
    <w:rsid w:val="00DA2CA6"/>
    <w:rsid w:val="00DA2D30"/>
    <w:rsid w:val="00DA3390"/>
    <w:rsid w:val="00DA3D0F"/>
    <w:rsid w:val="00DA433F"/>
    <w:rsid w:val="00DA47B7"/>
    <w:rsid w:val="00DA4F4D"/>
    <w:rsid w:val="00DA50C7"/>
    <w:rsid w:val="00DA56FA"/>
    <w:rsid w:val="00DA580E"/>
    <w:rsid w:val="00DA5B01"/>
    <w:rsid w:val="00DA60B6"/>
    <w:rsid w:val="00DA620B"/>
    <w:rsid w:val="00DA64BE"/>
    <w:rsid w:val="00DA683F"/>
    <w:rsid w:val="00DA6B1A"/>
    <w:rsid w:val="00DA739A"/>
    <w:rsid w:val="00DA7428"/>
    <w:rsid w:val="00DA74A0"/>
    <w:rsid w:val="00DB075F"/>
    <w:rsid w:val="00DB0DA1"/>
    <w:rsid w:val="00DB0F39"/>
    <w:rsid w:val="00DB10E0"/>
    <w:rsid w:val="00DB12E5"/>
    <w:rsid w:val="00DB1470"/>
    <w:rsid w:val="00DB18BC"/>
    <w:rsid w:val="00DB2526"/>
    <w:rsid w:val="00DB3131"/>
    <w:rsid w:val="00DB36BA"/>
    <w:rsid w:val="00DB3ACE"/>
    <w:rsid w:val="00DB3DBF"/>
    <w:rsid w:val="00DB45D9"/>
    <w:rsid w:val="00DB466A"/>
    <w:rsid w:val="00DB49F3"/>
    <w:rsid w:val="00DB5759"/>
    <w:rsid w:val="00DB5D36"/>
    <w:rsid w:val="00DB619F"/>
    <w:rsid w:val="00DB653D"/>
    <w:rsid w:val="00DB6AC1"/>
    <w:rsid w:val="00DB7808"/>
    <w:rsid w:val="00DB791F"/>
    <w:rsid w:val="00DB7E56"/>
    <w:rsid w:val="00DC01E4"/>
    <w:rsid w:val="00DC0904"/>
    <w:rsid w:val="00DC0D64"/>
    <w:rsid w:val="00DC15F3"/>
    <w:rsid w:val="00DC17E3"/>
    <w:rsid w:val="00DC205F"/>
    <w:rsid w:val="00DC20C1"/>
    <w:rsid w:val="00DC21BA"/>
    <w:rsid w:val="00DC2750"/>
    <w:rsid w:val="00DC2A24"/>
    <w:rsid w:val="00DC3713"/>
    <w:rsid w:val="00DC3B95"/>
    <w:rsid w:val="00DC44CF"/>
    <w:rsid w:val="00DC4D51"/>
    <w:rsid w:val="00DC5441"/>
    <w:rsid w:val="00DC61E9"/>
    <w:rsid w:val="00DC755F"/>
    <w:rsid w:val="00DC75DF"/>
    <w:rsid w:val="00DC7CD8"/>
    <w:rsid w:val="00DC7D41"/>
    <w:rsid w:val="00DC7FCE"/>
    <w:rsid w:val="00DD02BB"/>
    <w:rsid w:val="00DD0D27"/>
    <w:rsid w:val="00DD0E8E"/>
    <w:rsid w:val="00DD1345"/>
    <w:rsid w:val="00DD1383"/>
    <w:rsid w:val="00DD2124"/>
    <w:rsid w:val="00DD2C52"/>
    <w:rsid w:val="00DD333A"/>
    <w:rsid w:val="00DD388B"/>
    <w:rsid w:val="00DD3BE1"/>
    <w:rsid w:val="00DD402F"/>
    <w:rsid w:val="00DD459B"/>
    <w:rsid w:val="00DD4614"/>
    <w:rsid w:val="00DD5842"/>
    <w:rsid w:val="00DD5A78"/>
    <w:rsid w:val="00DD5AFA"/>
    <w:rsid w:val="00DD6288"/>
    <w:rsid w:val="00DD7924"/>
    <w:rsid w:val="00DD7DEC"/>
    <w:rsid w:val="00DE096C"/>
    <w:rsid w:val="00DE163C"/>
    <w:rsid w:val="00DE18EC"/>
    <w:rsid w:val="00DE22C5"/>
    <w:rsid w:val="00DE2A8B"/>
    <w:rsid w:val="00DE30E2"/>
    <w:rsid w:val="00DE31DC"/>
    <w:rsid w:val="00DE3567"/>
    <w:rsid w:val="00DE3C2E"/>
    <w:rsid w:val="00DE3C3A"/>
    <w:rsid w:val="00DE54AD"/>
    <w:rsid w:val="00DE5840"/>
    <w:rsid w:val="00DE59F5"/>
    <w:rsid w:val="00DE5EBD"/>
    <w:rsid w:val="00DE616B"/>
    <w:rsid w:val="00DE64D0"/>
    <w:rsid w:val="00DE65AD"/>
    <w:rsid w:val="00DE6EB5"/>
    <w:rsid w:val="00DE6EB6"/>
    <w:rsid w:val="00DE7FF3"/>
    <w:rsid w:val="00DF0307"/>
    <w:rsid w:val="00DF0464"/>
    <w:rsid w:val="00DF0AB2"/>
    <w:rsid w:val="00DF1B6C"/>
    <w:rsid w:val="00DF27C0"/>
    <w:rsid w:val="00DF2A37"/>
    <w:rsid w:val="00DF2F0B"/>
    <w:rsid w:val="00DF38A5"/>
    <w:rsid w:val="00DF3AD5"/>
    <w:rsid w:val="00DF41F9"/>
    <w:rsid w:val="00DF42C5"/>
    <w:rsid w:val="00DF4A5A"/>
    <w:rsid w:val="00DF4C16"/>
    <w:rsid w:val="00DF573D"/>
    <w:rsid w:val="00DF5830"/>
    <w:rsid w:val="00DF6597"/>
    <w:rsid w:val="00DF69E2"/>
    <w:rsid w:val="00DF6A78"/>
    <w:rsid w:val="00DF73A5"/>
    <w:rsid w:val="00DF7835"/>
    <w:rsid w:val="00E0013D"/>
    <w:rsid w:val="00E002B3"/>
    <w:rsid w:val="00E002C4"/>
    <w:rsid w:val="00E00A68"/>
    <w:rsid w:val="00E00B3A"/>
    <w:rsid w:val="00E00CB9"/>
    <w:rsid w:val="00E011D3"/>
    <w:rsid w:val="00E01624"/>
    <w:rsid w:val="00E0184F"/>
    <w:rsid w:val="00E01C6C"/>
    <w:rsid w:val="00E029E4"/>
    <w:rsid w:val="00E02CF9"/>
    <w:rsid w:val="00E036DF"/>
    <w:rsid w:val="00E04AF4"/>
    <w:rsid w:val="00E05DD4"/>
    <w:rsid w:val="00E06BA3"/>
    <w:rsid w:val="00E06C73"/>
    <w:rsid w:val="00E06E30"/>
    <w:rsid w:val="00E071F2"/>
    <w:rsid w:val="00E07408"/>
    <w:rsid w:val="00E10147"/>
    <w:rsid w:val="00E1016C"/>
    <w:rsid w:val="00E1063F"/>
    <w:rsid w:val="00E107C2"/>
    <w:rsid w:val="00E10B7A"/>
    <w:rsid w:val="00E125BE"/>
    <w:rsid w:val="00E142C1"/>
    <w:rsid w:val="00E1441D"/>
    <w:rsid w:val="00E14940"/>
    <w:rsid w:val="00E14AD0"/>
    <w:rsid w:val="00E14C01"/>
    <w:rsid w:val="00E15389"/>
    <w:rsid w:val="00E15C70"/>
    <w:rsid w:val="00E165A2"/>
    <w:rsid w:val="00E174E6"/>
    <w:rsid w:val="00E17BA5"/>
    <w:rsid w:val="00E17CE5"/>
    <w:rsid w:val="00E20507"/>
    <w:rsid w:val="00E20AA8"/>
    <w:rsid w:val="00E20DCD"/>
    <w:rsid w:val="00E21065"/>
    <w:rsid w:val="00E21115"/>
    <w:rsid w:val="00E22076"/>
    <w:rsid w:val="00E22143"/>
    <w:rsid w:val="00E22866"/>
    <w:rsid w:val="00E236EB"/>
    <w:rsid w:val="00E24074"/>
    <w:rsid w:val="00E252E5"/>
    <w:rsid w:val="00E25ACC"/>
    <w:rsid w:val="00E25E80"/>
    <w:rsid w:val="00E25F24"/>
    <w:rsid w:val="00E2608C"/>
    <w:rsid w:val="00E2613F"/>
    <w:rsid w:val="00E26141"/>
    <w:rsid w:val="00E2674C"/>
    <w:rsid w:val="00E26960"/>
    <w:rsid w:val="00E26DA3"/>
    <w:rsid w:val="00E26EF1"/>
    <w:rsid w:val="00E27021"/>
    <w:rsid w:val="00E272AD"/>
    <w:rsid w:val="00E27310"/>
    <w:rsid w:val="00E27B32"/>
    <w:rsid w:val="00E30612"/>
    <w:rsid w:val="00E30696"/>
    <w:rsid w:val="00E30F30"/>
    <w:rsid w:val="00E315A5"/>
    <w:rsid w:val="00E316AC"/>
    <w:rsid w:val="00E31ECC"/>
    <w:rsid w:val="00E3224C"/>
    <w:rsid w:val="00E324D4"/>
    <w:rsid w:val="00E3307B"/>
    <w:rsid w:val="00E33157"/>
    <w:rsid w:val="00E337A6"/>
    <w:rsid w:val="00E33B0D"/>
    <w:rsid w:val="00E33BD8"/>
    <w:rsid w:val="00E33F6E"/>
    <w:rsid w:val="00E34B8B"/>
    <w:rsid w:val="00E34FAF"/>
    <w:rsid w:val="00E352F7"/>
    <w:rsid w:val="00E35310"/>
    <w:rsid w:val="00E354F2"/>
    <w:rsid w:val="00E35749"/>
    <w:rsid w:val="00E35865"/>
    <w:rsid w:val="00E35904"/>
    <w:rsid w:val="00E35F49"/>
    <w:rsid w:val="00E36BE7"/>
    <w:rsid w:val="00E37724"/>
    <w:rsid w:val="00E37F81"/>
    <w:rsid w:val="00E404AC"/>
    <w:rsid w:val="00E40BD6"/>
    <w:rsid w:val="00E4226E"/>
    <w:rsid w:val="00E426E3"/>
    <w:rsid w:val="00E42703"/>
    <w:rsid w:val="00E43981"/>
    <w:rsid w:val="00E43BF5"/>
    <w:rsid w:val="00E44333"/>
    <w:rsid w:val="00E45689"/>
    <w:rsid w:val="00E45E07"/>
    <w:rsid w:val="00E46943"/>
    <w:rsid w:val="00E47C8C"/>
    <w:rsid w:val="00E500C8"/>
    <w:rsid w:val="00E502E5"/>
    <w:rsid w:val="00E519ED"/>
    <w:rsid w:val="00E51A1E"/>
    <w:rsid w:val="00E520D6"/>
    <w:rsid w:val="00E520F8"/>
    <w:rsid w:val="00E52261"/>
    <w:rsid w:val="00E52906"/>
    <w:rsid w:val="00E52EA4"/>
    <w:rsid w:val="00E536D0"/>
    <w:rsid w:val="00E5396A"/>
    <w:rsid w:val="00E53ACD"/>
    <w:rsid w:val="00E549A7"/>
    <w:rsid w:val="00E5501A"/>
    <w:rsid w:val="00E56110"/>
    <w:rsid w:val="00E56340"/>
    <w:rsid w:val="00E566CB"/>
    <w:rsid w:val="00E5689E"/>
    <w:rsid w:val="00E5690D"/>
    <w:rsid w:val="00E5737B"/>
    <w:rsid w:val="00E57F68"/>
    <w:rsid w:val="00E57FD6"/>
    <w:rsid w:val="00E60E6E"/>
    <w:rsid w:val="00E6177D"/>
    <w:rsid w:val="00E617D3"/>
    <w:rsid w:val="00E62C12"/>
    <w:rsid w:val="00E6323F"/>
    <w:rsid w:val="00E63647"/>
    <w:rsid w:val="00E6374B"/>
    <w:rsid w:val="00E63C42"/>
    <w:rsid w:val="00E6400C"/>
    <w:rsid w:val="00E647E6"/>
    <w:rsid w:val="00E64807"/>
    <w:rsid w:val="00E64CC4"/>
    <w:rsid w:val="00E64F48"/>
    <w:rsid w:val="00E65246"/>
    <w:rsid w:val="00E652DB"/>
    <w:rsid w:val="00E664B8"/>
    <w:rsid w:val="00E669C2"/>
    <w:rsid w:val="00E66ABE"/>
    <w:rsid w:val="00E67CA4"/>
    <w:rsid w:val="00E7013D"/>
    <w:rsid w:val="00E7031F"/>
    <w:rsid w:val="00E7082D"/>
    <w:rsid w:val="00E7099A"/>
    <w:rsid w:val="00E70DF9"/>
    <w:rsid w:val="00E70FF4"/>
    <w:rsid w:val="00E7123E"/>
    <w:rsid w:val="00E722B5"/>
    <w:rsid w:val="00E73BF6"/>
    <w:rsid w:val="00E746F0"/>
    <w:rsid w:val="00E74E5D"/>
    <w:rsid w:val="00E75428"/>
    <w:rsid w:val="00E7690D"/>
    <w:rsid w:val="00E76E02"/>
    <w:rsid w:val="00E76F5F"/>
    <w:rsid w:val="00E77EB2"/>
    <w:rsid w:val="00E77ED3"/>
    <w:rsid w:val="00E80CF0"/>
    <w:rsid w:val="00E81BE0"/>
    <w:rsid w:val="00E81C3D"/>
    <w:rsid w:val="00E82431"/>
    <w:rsid w:val="00E82CB5"/>
    <w:rsid w:val="00E836B0"/>
    <w:rsid w:val="00E83970"/>
    <w:rsid w:val="00E842BC"/>
    <w:rsid w:val="00E84458"/>
    <w:rsid w:val="00E84A76"/>
    <w:rsid w:val="00E84E03"/>
    <w:rsid w:val="00E850F8"/>
    <w:rsid w:val="00E857FB"/>
    <w:rsid w:val="00E86083"/>
    <w:rsid w:val="00E872DF"/>
    <w:rsid w:val="00E87B12"/>
    <w:rsid w:val="00E9073F"/>
    <w:rsid w:val="00E91313"/>
    <w:rsid w:val="00E91400"/>
    <w:rsid w:val="00E915C0"/>
    <w:rsid w:val="00E916D9"/>
    <w:rsid w:val="00E9172F"/>
    <w:rsid w:val="00E91A03"/>
    <w:rsid w:val="00E91D78"/>
    <w:rsid w:val="00E91F09"/>
    <w:rsid w:val="00E9215B"/>
    <w:rsid w:val="00E923FA"/>
    <w:rsid w:val="00E92474"/>
    <w:rsid w:val="00E9261C"/>
    <w:rsid w:val="00E92715"/>
    <w:rsid w:val="00E92FDC"/>
    <w:rsid w:val="00E93D12"/>
    <w:rsid w:val="00E93D32"/>
    <w:rsid w:val="00E9416E"/>
    <w:rsid w:val="00E948CA"/>
    <w:rsid w:val="00E94DDD"/>
    <w:rsid w:val="00E960E4"/>
    <w:rsid w:val="00E962B1"/>
    <w:rsid w:val="00E96448"/>
    <w:rsid w:val="00E97EE5"/>
    <w:rsid w:val="00EA1245"/>
    <w:rsid w:val="00EA12BD"/>
    <w:rsid w:val="00EA1898"/>
    <w:rsid w:val="00EA22CD"/>
    <w:rsid w:val="00EA260D"/>
    <w:rsid w:val="00EA268B"/>
    <w:rsid w:val="00EA27F7"/>
    <w:rsid w:val="00EA2A55"/>
    <w:rsid w:val="00EA2D07"/>
    <w:rsid w:val="00EA445E"/>
    <w:rsid w:val="00EA4499"/>
    <w:rsid w:val="00EA47CF"/>
    <w:rsid w:val="00EA5C41"/>
    <w:rsid w:val="00EA6756"/>
    <w:rsid w:val="00EA677A"/>
    <w:rsid w:val="00EA696A"/>
    <w:rsid w:val="00EA797D"/>
    <w:rsid w:val="00EA7ADD"/>
    <w:rsid w:val="00EB0751"/>
    <w:rsid w:val="00EB11C4"/>
    <w:rsid w:val="00EB12C7"/>
    <w:rsid w:val="00EB1484"/>
    <w:rsid w:val="00EB17CD"/>
    <w:rsid w:val="00EB1997"/>
    <w:rsid w:val="00EB256C"/>
    <w:rsid w:val="00EB25D5"/>
    <w:rsid w:val="00EB3301"/>
    <w:rsid w:val="00EB39F9"/>
    <w:rsid w:val="00EB4407"/>
    <w:rsid w:val="00EB4E39"/>
    <w:rsid w:val="00EB54C6"/>
    <w:rsid w:val="00EB586F"/>
    <w:rsid w:val="00EB5F80"/>
    <w:rsid w:val="00EB623A"/>
    <w:rsid w:val="00EB6434"/>
    <w:rsid w:val="00EB6B1A"/>
    <w:rsid w:val="00EB6C29"/>
    <w:rsid w:val="00EB70D3"/>
    <w:rsid w:val="00EC04C5"/>
    <w:rsid w:val="00EC0816"/>
    <w:rsid w:val="00EC13B9"/>
    <w:rsid w:val="00EC208A"/>
    <w:rsid w:val="00EC273E"/>
    <w:rsid w:val="00EC2B53"/>
    <w:rsid w:val="00EC30FE"/>
    <w:rsid w:val="00EC3235"/>
    <w:rsid w:val="00EC3F35"/>
    <w:rsid w:val="00EC4272"/>
    <w:rsid w:val="00EC4466"/>
    <w:rsid w:val="00EC46F5"/>
    <w:rsid w:val="00EC4F3A"/>
    <w:rsid w:val="00EC6077"/>
    <w:rsid w:val="00EC6100"/>
    <w:rsid w:val="00EC71C5"/>
    <w:rsid w:val="00EC770F"/>
    <w:rsid w:val="00ED038B"/>
    <w:rsid w:val="00ED03C6"/>
    <w:rsid w:val="00ED0F4F"/>
    <w:rsid w:val="00ED0FDB"/>
    <w:rsid w:val="00ED18B7"/>
    <w:rsid w:val="00ED1F11"/>
    <w:rsid w:val="00ED31E0"/>
    <w:rsid w:val="00ED37CF"/>
    <w:rsid w:val="00ED3D66"/>
    <w:rsid w:val="00ED43CB"/>
    <w:rsid w:val="00ED4900"/>
    <w:rsid w:val="00ED4DFF"/>
    <w:rsid w:val="00ED51DE"/>
    <w:rsid w:val="00ED535F"/>
    <w:rsid w:val="00ED53AA"/>
    <w:rsid w:val="00ED5B9A"/>
    <w:rsid w:val="00ED606E"/>
    <w:rsid w:val="00ED62D0"/>
    <w:rsid w:val="00ED6935"/>
    <w:rsid w:val="00ED6A80"/>
    <w:rsid w:val="00ED6D54"/>
    <w:rsid w:val="00ED700B"/>
    <w:rsid w:val="00ED7E32"/>
    <w:rsid w:val="00EE069A"/>
    <w:rsid w:val="00EE1189"/>
    <w:rsid w:val="00EE2151"/>
    <w:rsid w:val="00EE27CF"/>
    <w:rsid w:val="00EE31E7"/>
    <w:rsid w:val="00EE416C"/>
    <w:rsid w:val="00EE4FAB"/>
    <w:rsid w:val="00EE6291"/>
    <w:rsid w:val="00EE62F7"/>
    <w:rsid w:val="00EE63FF"/>
    <w:rsid w:val="00EE684E"/>
    <w:rsid w:val="00EE7C33"/>
    <w:rsid w:val="00EF07F3"/>
    <w:rsid w:val="00EF08E7"/>
    <w:rsid w:val="00EF0966"/>
    <w:rsid w:val="00EF0C34"/>
    <w:rsid w:val="00EF0CC0"/>
    <w:rsid w:val="00EF184A"/>
    <w:rsid w:val="00EF1E9C"/>
    <w:rsid w:val="00EF1FC9"/>
    <w:rsid w:val="00EF2A38"/>
    <w:rsid w:val="00EF2D7F"/>
    <w:rsid w:val="00EF3E6A"/>
    <w:rsid w:val="00EF41BD"/>
    <w:rsid w:val="00EF51E0"/>
    <w:rsid w:val="00EF56AD"/>
    <w:rsid w:val="00EF717A"/>
    <w:rsid w:val="00EF7233"/>
    <w:rsid w:val="00EF7952"/>
    <w:rsid w:val="00EF7B23"/>
    <w:rsid w:val="00EF7C67"/>
    <w:rsid w:val="00EF7EE7"/>
    <w:rsid w:val="00F00097"/>
    <w:rsid w:val="00F002F8"/>
    <w:rsid w:val="00F00606"/>
    <w:rsid w:val="00F008B3"/>
    <w:rsid w:val="00F008E8"/>
    <w:rsid w:val="00F02928"/>
    <w:rsid w:val="00F029BF"/>
    <w:rsid w:val="00F02A49"/>
    <w:rsid w:val="00F02CA6"/>
    <w:rsid w:val="00F02DFA"/>
    <w:rsid w:val="00F03430"/>
    <w:rsid w:val="00F03D3D"/>
    <w:rsid w:val="00F041DC"/>
    <w:rsid w:val="00F04CD2"/>
    <w:rsid w:val="00F04EFD"/>
    <w:rsid w:val="00F05BB9"/>
    <w:rsid w:val="00F05FB9"/>
    <w:rsid w:val="00F06D04"/>
    <w:rsid w:val="00F077FE"/>
    <w:rsid w:val="00F07BF1"/>
    <w:rsid w:val="00F07C30"/>
    <w:rsid w:val="00F07E93"/>
    <w:rsid w:val="00F1122E"/>
    <w:rsid w:val="00F116F6"/>
    <w:rsid w:val="00F118EB"/>
    <w:rsid w:val="00F13121"/>
    <w:rsid w:val="00F1410F"/>
    <w:rsid w:val="00F14CA0"/>
    <w:rsid w:val="00F14E95"/>
    <w:rsid w:val="00F15CF1"/>
    <w:rsid w:val="00F1716B"/>
    <w:rsid w:val="00F17978"/>
    <w:rsid w:val="00F17A9E"/>
    <w:rsid w:val="00F213B8"/>
    <w:rsid w:val="00F21BDD"/>
    <w:rsid w:val="00F22059"/>
    <w:rsid w:val="00F22860"/>
    <w:rsid w:val="00F22CF4"/>
    <w:rsid w:val="00F236B7"/>
    <w:rsid w:val="00F236D8"/>
    <w:rsid w:val="00F248A3"/>
    <w:rsid w:val="00F24BF6"/>
    <w:rsid w:val="00F24C93"/>
    <w:rsid w:val="00F255A4"/>
    <w:rsid w:val="00F25B80"/>
    <w:rsid w:val="00F26995"/>
    <w:rsid w:val="00F27035"/>
    <w:rsid w:val="00F2780F"/>
    <w:rsid w:val="00F301C9"/>
    <w:rsid w:val="00F303B3"/>
    <w:rsid w:val="00F306F6"/>
    <w:rsid w:val="00F30728"/>
    <w:rsid w:val="00F30CFF"/>
    <w:rsid w:val="00F32016"/>
    <w:rsid w:val="00F32516"/>
    <w:rsid w:val="00F3328E"/>
    <w:rsid w:val="00F338D7"/>
    <w:rsid w:val="00F33B55"/>
    <w:rsid w:val="00F33F53"/>
    <w:rsid w:val="00F348D8"/>
    <w:rsid w:val="00F35008"/>
    <w:rsid w:val="00F35DE4"/>
    <w:rsid w:val="00F36C80"/>
    <w:rsid w:val="00F36F4C"/>
    <w:rsid w:val="00F37179"/>
    <w:rsid w:val="00F374C5"/>
    <w:rsid w:val="00F374C8"/>
    <w:rsid w:val="00F3771C"/>
    <w:rsid w:val="00F37D08"/>
    <w:rsid w:val="00F40464"/>
    <w:rsid w:val="00F405B4"/>
    <w:rsid w:val="00F40DD5"/>
    <w:rsid w:val="00F4131A"/>
    <w:rsid w:val="00F413B3"/>
    <w:rsid w:val="00F41CF7"/>
    <w:rsid w:val="00F432A3"/>
    <w:rsid w:val="00F4341F"/>
    <w:rsid w:val="00F43588"/>
    <w:rsid w:val="00F4358E"/>
    <w:rsid w:val="00F43E03"/>
    <w:rsid w:val="00F448A4"/>
    <w:rsid w:val="00F44A25"/>
    <w:rsid w:val="00F45090"/>
    <w:rsid w:val="00F45FE8"/>
    <w:rsid w:val="00F46946"/>
    <w:rsid w:val="00F469F6"/>
    <w:rsid w:val="00F46B71"/>
    <w:rsid w:val="00F46D16"/>
    <w:rsid w:val="00F46F33"/>
    <w:rsid w:val="00F47540"/>
    <w:rsid w:val="00F479F0"/>
    <w:rsid w:val="00F47C86"/>
    <w:rsid w:val="00F50274"/>
    <w:rsid w:val="00F50692"/>
    <w:rsid w:val="00F50C63"/>
    <w:rsid w:val="00F50E69"/>
    <w:rsid w:val="00F518E9"/>
    <w:rsid w:val="00F52149"/>
    <w:rsid w:val="00F52CE1"/>
    <w:rsid w:val="00F53382"/>
    <w:rsid w:val="00F55AF9"/>
    <w:rsid w:val="00F55B8C"/>
    <w:rsid w:val="00F56003"/>
    <w:rsid w:val="00F5699E"/>
    <w:rsid w:val="00F56E6A"/>
    <w:rsid w:val="00F6074F"/>
    <w:rsid w:val="00F616F4"/>
    <w:rsid w:val="00F61ACE"/>
    <w:rsid w:val="00F62707"/>
    <w:rsid w:val="00F62834"/>
    <w:rsid w:val="00F62E7F"/>
    <w:rsid w:val="00F631CD"/>
    <w:rsid w:val="00F649E7"/>
    <w:rsid w:val="00F64F9B"/>
    <w:rsid w:val="00F652EC"/>
    <w:rsid w:val="00F66639"/>
    <w:rsid w:val="00F66C7A"/>
    <w:rsid w:val="00F66DF0"/>
    <w:rsid w:val="00F66EC9"/>
    <w:rsid w:val="00F671FA"/>
    <w:rsid w:val="00F67997"/>
    <w:rsid w:val="00F71062"/>
    <w:rsid w:val="00F71092"/>
    <w:rsid w:val="00F720CE"/>
    <w:rsid w:val="00F721B2"/>
    <w:rsid w:val="00F72505"/>
    <w:rsid w:val="00F72704"/>
    <w:rsid w:val="00F734FB"/>
    <w:rsid w:val="00F73EA5"/>
    <w:rsid w:val="00F74353"/>
    <w:rsid w:val="00F74FAF"/>
    <w:rsid w:val="00F750CF"/>
    <w:rsid w:val="00F75698"/>
    <w:rsid w:val="00F75B3D"/>
    <w:rsid w:val="00F772D0"/>
    <w:rsid w:val="00F772FC"/>
    <w:rsid w:val="00F77BC4"/>
    <w:rsid w:val="00F800F6"/>
    <w:rsid w:val="00F80B45"/>
    <w:rsid w:val="00F82711"/>
    <w:rsid w:val="00F83313"/>
    <w:rsid w:val="00F83605"/>
    <w:rsid w:val="00F84882"/>
    <w:rsid w:val="00F855BA"/>
    <w:rsid w:val="00F86019"/>
    <w:rsid w:val="00F8607D"/>
    <w:rsid w:val="00F86312"/>
    <w:rsid w:val="00F866C1"/>
    <w:rsid w:val="00F87907"/>
    <w:rsid w:val="00F87A24"/>
    <w:rsid w:val="00F901DF"/>
    <w:rsid w:val="00F906A8"/>
    <w:rsid w:val="00F91C66"/>
    <w:rsid w:val="00F91E50"/>
    <w:rsid w:val="00F92220"/>
    <w:rsid w:val="00F924AB"/>
    <w:rsid w:val="00F92E75"/>
    <w:rsid w:val="00F93BB4"/>
    <w:rsid w:val="00F93CDA"/>
    <w:rsid w:val="00F94697"/>
    <w:rsid w:val="00F94D82"/>
    <w:rsid w:val="00F950B8"/>
    <w:rsid w:val="00F9510C"/>
    <w:rsid w:val="00F954CE"/>
    <w:rsid w:val="00F95A1F"/>
    <w:rsid w:val="00F95ABA"/>
    <w:rsid w:val="00F95AC6"/>
    <w:rsid w:val="00F95F80"/>
    <w:rsid w:val="00F9630B"/>
    <w:rsid w:val="00F9656E"/>
    <w:rsid w:val="00F96597"/>
    <w:rsid w:val="00F96C96"/>
    <w:rsid w:val="00F96E8E"/>
    <w:rsid w:val="00F9700D"/>
    <w:rsid w:val="00F9744E"/>
    <w:rsid w:val="00FA01E1"/>
    <w:rsid w:val="00FA033D"/>
    <w:rsid w:val="00FA041C"/>
    <w:rsid w:val="00FA097E"/>
    <w:rsid w:val="00FA0C99"/>
    <w:rsid w:val="00FA1231"/>
    <w:rsid w:val="00FA146F"/>
    <w:rsid w:val="00FA15D1"/>
    <w:rsid w:val="00FA15FA"/>
    <w:rsid w:val="00FA1C67"/>
    <w:rsid w:val="00FA2A56"/>
    <w:rsid w:val="00FA2DDF"/>
    <w:rsid w:val="00FA2FC9"/>
    <w:rsid w:val="00FA34A8"/>
    <w:rsid w:val="00FA3C79"/>
    <w:rsid w:val="00FA402A"/>
    <w:rsid w:val="00FA4595"/>
    <w:rsid w:val="00FA461A"/>
    <w:rsid w:val="00FA485C"/>
    <w:rsid w:val="00FA4AFA"/>
    <w:rsid w:val="00FA5C06"/>
    <w:rsid w:val="00FA62B6"/>
    <w:rsid w:val="00FA678E"/>
    <w:rsid w:val="00FA6947"/>
    <w:rsid w:val="00FA6B5D"/>
    <w:rsid w:val="00FA774B"/>
    <w:rsid w:val="00FA7CE2"/>
    <w:rsid w:val="00FA7F98"/>
    <w:rsid w:val="00FB0066"/>
    <w:rsid w:val="00FB0204"/>
    <w:rsid w:val="00FB0E7A"/>
    <w:rsid w:val="00FB13C2"/>
    <w:rsid w:val="00FB1ED6"/>
    <w:rsid w:val="00FB2746"/>
    <w:rsid w:val="00FB2C0A"/>
    <w:rsid w:val="00FB3569"/>
    <w:rsid w:val="00FB4148"/>
    <w:rsid w:val="00FB572A"/>
    <w:rsid w:val="00FB5A01"/>
    <w:rsid w:val="00FB5E9D"/>
    <w:rsid w:val="00FB60EB"/>
    <w:rsid w:val="00FB74CF"/>
    <w:rsid w:val="00FB7513"/>
    <w:rsid w:val="00FB7585"/>
    <w:rsid w:val="00FB7F37"/>
    <w:rsid w:val="00FC00E8"/>
    <w:rsid w:val="00FC0E67"/>
    <w:rsid w:val="00FC1BA0"/>
    <w:rsid w:val="00FC2513"/>
    <w:rsid w:val="00FC298A"/>
    <w:rsid w:val="00FC2A19"/>
    <w:rsid w:val="00FC2F75"/>
    <w:rsid w:val="00FC369B"/>
    <w:rsid w:val="00FC4CE2"/>
    <w:rsid w:val="00FC555A"/>
    <w:rsid w:val="00FC5D22"/>
    <w:rsid w:val="00FC6010"/>
    <w:rsid w:val="00FC67DC"/>
    <w:rsid w:val="00FC6ACC"/>
    <w:rsid w:val="00FC6C75"/>
    <w:rsid w:val="00FC6D28"/>
    <w:rsid w:val="00FC7676"/>
    <w:rsid w:val="00FC7766"/>
    <w:rsid w:val="00FC7948"/>
    <w:rsid w:val="00FD0008"/>
    <w:rsid w:val="00FD0344"/>
    <w:rsid w:val="00FD0446"/>
    <w:rsid w:val="00FD0B4E"/>
    <w:rsid w:val="00FD0CC5"/>
    <w:rsid w:val="00FD0EFE"/>
    <w:rsid w:val="00FD1C5B"/>
    <w:rsid w:val="00FD2182"/>
    <w:rsid w:val="00FD3C1C"/>
    <w:rsid w:val="00FD4287"/>
    <w:rsid w:val="00FD43AD"/>
    <w:rsid w:val="00FD4A89"/>
    <w:rsid w:val="00FD4B51"/>
    <w:rsid w:val="00FD4EA5"/>
    <w:rsid w:val="00FD524B"/>
    <w:rsid w:val="00FD5D6E"/>
    <w:rsid w:val="00FD5EEC"/>
    <w:rsid w:val="00FD67E5"/>
    <w:rsid w:val="00FD76E7"/>
    <w:rsid w:val="00FD7753"/>
    <w:rsid w:val="00FD7DA6"/>
    <w:rsid w:val="00FE029B"/>
    <w:rsid w:val="00FE040C"/>
    <w:rsid w:val="00FE05FC"/>
    <w:rsid w:val="00FE0E33"/>
    <w:rsid w:val="00FE1381"/>
    <w:rsid w:val="00FE1615"/>
    <w:rsid w:val="00FE17C5"/>
    <w:rsid w:val="00FE2229"/>
    <w:rsid w:val="00FE2F0A"/>
    <w:rsid w:val="00FE340B"/>
    <w:rsid w:val="00FE3443"/>
    <w:rsid w:val="00FE3518"/>
    <w:rsid w:val="00FE3A56"/>
    <w:rsid w:val="00FE4926"/>
    <w:rsid w:val="00FE55E8"/>
    <w:rsid w:val="00FE6426"/>
    <w:rsid w:val="00FE68F6"/>
    <w:rsid w:val="00FE6FAF"/>
    <w:rsid w:val="00FE7151"/>
    <w:rsid w:val="00FE74A5"/>
    <w:rsid w:val="00FE7904"/>
    <w:rsid w:val="00FE7AD9"/>
    <w:rsid w:val="00FF1E2D"/>
    <w:rsid w:val="00FF1F76"/>
    <w:rsid w:val="00FF2953"/>
    <w:rsid w:val="00FF2CAE"/>
    <w:rsid w:val="00FF2D8C"/>
    <w:rsid w:val="00FF3600"/>
    <w:rsid w:val="00FF3E64"/>
    <w:rsid w:val="00FF42A4"/>
    <w:rsid w:val="00FF4464"/>
    <w:rsid w:val="00FF5104"/>
    <w:rsid w:val="00FF5ED5"/>
    <w:rsid w:val="00FF6268"/>
    <w:rsid w:val="01B5FA58"/>
    <w:rsid w:val="0246DE57"/>
    <w:rsid w:val="03DF1F8F"/>
    <w:rsid w:val="040D4636"/>
    <w:rsid w:val="08F74996"/>
    <w:rsid w:val="09716698"/>
    <w:rsid w:val="0A5AAE54"/>
    <w:rsid w:val="0B442077"/>
    <w:rsid w:val="0BC72C5E"/>
    <w:rsid w:val="0BCB479B"/>
    <w:rsid w:val="0E51AB05"/>
    <w:rsid w:val="0FD46841"/>
    <w:rsid w:val="105E723F"/>
    <w:rsid w:val="13E9EC6C"/>
    <w:rsid w:val="1435F48A"/>
    <w:rsid w:val="144565E8"/>
    <w:rsid w:val="1492E4E6"/>
    <w:rsid w:val="16968797"/>
    <w:rsid w:val="1D444359"/>
    <w:rsid w:val="1F224865"/>
    <w:rsid w:val="20C1D309"/>
    <w:rsid w:val="20EAA154"/>
    <w:rsid w:val="22410348"/>
    <w:rsid w:val="25112737"/>
    <w:rsid w:val="258D016F"/>
    <w:rsid w:val="25AF9B1D"/>
    <w:rsid w:val="26E95AED"/>
    <w:rsid w:val="276C14EB"/>
    <w:rsid w:val="2BF8FB88"/>
    <w:rsid w:val="2D44B677"/>
    <w:rsid w:val="2F1B510E"/>
    <w:rsid w:val="2F3CC812"/>
    <w:rsid w:val="2F7238B4"/>
    <w:rsid w:val="310C7604"/>
    <w:rsid w:val="31C4F4FB"/>
    <w:rsid w:val="3235136A"/>
    <w:rsid w:val="33E618F2"/>
    <w:rsid w:val="347804B4"/>
    <w:rsid w:val="36148139"/>
    <w:rsid w:val="3625E487"/>
    <w:rsid w:val="37333F5C"/>
    <w:rsid w:val="38601571"/>
    <w:rsid w:val="391331CB"/>
    <w:rsid w:val="396F81EC"/>
    <w:rsid w:val="3A0A596B"/>
    <w:rsid w:val="3AE2A373"/>
    <w:rsid w:val="3B8F7D71"/>
    <w:rsid w:val="3BF8C295"/>
    <w:rsid w:val="3CDEB29C"/>
    <w:rsid w:val="422306C8"/>
    <w:rsid w:val="454B7604"/>
    <w:rsid w:val="46EA3B8E"/>
    <w:rsid w:val="472E3EF4"/>
    <w:rsid w:val="49171407"/>
    <w:rsid w:val="4A14CD48"/>
    <w:rsid w:val="4B052AA9"/>
    <w:rsid w:val="4B4D4BAA"/>
    <w:rsid w:val="4B9CC95E"/>
    <w:rsid w:val="4D34FA90"/>
    <w:rsid w:val="4D62E6CB"/>
    <w:rsid w:val="4E16A800"/>
    <w:rsid w:val="4EEB59DC"/>
    <w:rsid w:val="517F8085"/>
    <w:rsid w:val="5386999B"/>
    <w:rsid w:val="54474AEF"/>
    <w:rsid w:val="55CDFEDF"/>
    <w:rsid w:val="56228798"/>
    <w:rsid w:val="57F05007"/>
    <w:rsid w:val="58878748"/>
    <w:rsid w:val="58ADF0C8"/>
    <w:rsid w:val="59B1AF6C"/>
    <w:rsid w:val="5A5F9590"/>
    <w:rsid w:val="5BA69725"/>
    <w:rsid w:val="5D3486AE"/>
    <w:rsid w:val="5F7638A5"/>
    <w:rsid w:val="63A552ED"/>
    <w:rsid w:val="63B7BB4C"/>
    <w:rsid w:val="63D9F2B4"/>
    <w:rsid w:val="64D9AF2A"/>
    <w:rsid w:val="653EABAF"/>
    <w:rsid w:val="658A8D9E"/>
    <w:rsid w:val="66543468"/>
    <w:rsid w:val="665CEEA6"/>
    <w:rsid w:val="66B48D8E"/>
    <w:rsid w:val="6A43C57F"/>
    <w:rsid w:val="6B776AD3"/>
    <w:rsid w:val="6B95026E"/>
    <w:rsid w:val="6CD519F9"/>
    <w:rsid w:val="6E848A58"/>
    <w:rsid w:val="6F450703"/>
    <w:rsid w:val="6F9F23AF"/>
    <w:rsid w:val="79353991"/>
    <w:rsid w:val="79D09825"/>
    <w:rsid w:val="7A054F69"/>
    <w:rsid w:val="7A1F8257"/>
    <w:rsid w:val="7A36F644"/>
    <w:rsid w:val="7C2429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A50E05"/>
  <w15:docId w15:val="{85382DF8-8427-4554-96EE-413C4771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62D0"/>
    <w:rPr>
      <w:sz w:val="24"/>
      <w:szCs w:val="24"/>
    </w:rPr>
  </w:style>
  <w:style w:type="paragraph" w:styleId="Heading1">
    <w:name w:val="heading 1"/>
    <w:basedOn w:val="Normal"/>
    <w:next w:val="Normal"/>
    <w:qFormat/>
    <w:rsid w:val="004F7959"/>
    <w:pPr>
      <w:keepNext/>
      <w:jc w:val="both"/>
      <w:outlineLvl w:val="0"/>
    </w:pPr>
    <w:rPr>
      <w:szCs w:val="20"/>
    </w:rPr>
  </w:style>
  <w:style w:type="paragraph" w:styleId="Heading2">
    <w:name w:val="heading 2"/>
    <w:aliases w:val="h2,A,Header 2,l2,Level 2 Head,H2,2.1 Heading 2,Topic Heading,2 Char,Yiftach 2 Char,2nd level Char,2nd Char,body1 Char,Level 2 Topic Heading Char,W6_Hdg2 Char,Chapter Title Char,Heading 2subnumbered Char,Response Code Char"/>
    <w:basedOn w:val="Normal"/>
    <w:next w:val="Normal"/>
    <w:link w:val="Heading2Char"/>
    <w:unhideWhenUsed/>
    <w:qFormat/>
    <w:rsid w:val="00373FC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0573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1"/>
    <w:qFormat/>
    <w:rsid w:val="004F7959"/>
    <w:pPr>
      <w:jc w:val="center"/>
    </w:pPr>
    <w:rPr>
      <w:b/>
      <w:bCs/>
    </w:rPr>
  </w:style>
  <w:style w:type="character" w:customStyle="1" w:styleId="TitleChar1">
    <w:name w:val="Title Char1"/>
    <w:link w:val="Title"/>
    <w:locked/>
    <w:rsid w:val="004F7959"/>
    <w:rPr>
      <w:b/>
      <w:bCs/>
      <w:sz w:val="24"/>
      <w:szCs w:val="24"/>
      <w:lang w:val="en-US" w:eastAsia="en-US" w:bidi="ar-SA"/>
    </w:rPr>
  </w:style>
  <w:style w:type="paragraph" w:styleId="BodyText">
    <w:name w:val="Body Text"/>
    <w:basedOn w:val="Normal"/>
    <w:link w:val="BodyTextChar"/>
    <w:rsid w:val="004F7959"/>
    <w:pPr>
      <w:jc w:val="both"/>
    </w:pPr>
  </w:style>
  <w:style w:type="paragraph" w:styleId="Header">
    <w:name w:val="header"/>
    <w:basedOn w:val="Normal"/>
    <w:link w:val="HeaderChar"/>
    <w:uiPriority w:val="99"/>
    <w:rsid w:val="004F7959"/>
    <w:pPr>
      <w:tabs>
        <w:tab w:val="center" w:pos="4320"/>
        <w:tab w:val="right" w:pos="8640"/>
      </w:tabs>
    </w:pPr>
  </w:style>
  <w:style w:type="paragraph" w:styleId="Footer">
    <w:name w:val="footer"/>
    <w:basedOn w:val="Normal"/>
    <w:link w:val="FooterChar"/>
    <w:uiPriority w:val="99"/>
    <w:rsid w:val="004F7959"/>
    <w:pPr>
      <w:tabs>
        <w:tab w:val="center" w:pos="4320"/>
        <w:tab w:val="right" w:pos="8640"/>
      </w:tabs>
    </w:pPr>
  </w:style>
  <w:style w:type="character" w:customStyle="1" w:styleId="FooterChar">
    <w:name w:val="Footer Char"/>
    <w:link w:val="Footer"/>
    <w:uiPriority w:val="99"/>
    <w:locked/>
    <w:rsid w:val="004F7959"/>
    <w:rPr>
      <w:sz w:val="24"/>
      <w:szCs w:val="24"/>
      <w:lang w:val="en-US" w:eastAsia="en-US" w:bidi="ar-SA"/>
    </w:rPr>
  </w:style>
  <w:style w:type="character" w:styleId="PageNumber">
    <w:name w:val="page number"/>
    <w:basedOn w:val="DefaultParagraphFont"/>
    <w:rsid w:val="004F7959"/>
  </w:style>
  <w:style w:type="paragraph" w:styleId="BodyTextIndent3">
    <w:name w:val="Body Text Indent 3"/>
    <w:basedOn w:val="Normal"/>
    <w:rsid w:val="004F7959"/>
    <w:pPr>
      <w:ind w:left="20" w:hanging="20"/>
      <w:jc w:val="both"/>
    </w:pPr>
    <w:rPr>
      <w:sz w:val="22"/>
      <w:szCs w:val="20"/>
    </w:rPr>
  </w:style>
  <w:style w:type="paragraph" w:styleId="BodyText2">
    <w:name w:val="Body Text 2"/>
    <w:basedOn w:val="Normal"/>
    <w:rsid w:val="004F7959"/>
    <w:pPr>
      <w:jc w:val="both"/>
    </w:pPr>
    <w:rPr>
      <w:rFonts w:ascii="Tms Rmn" w:hAnsi="Tms Rmn"/>
      <w:sz w:val="20"/>
      <w:szCs w:val="20"/>
    </w:rPr>
  </w:style>
  <w:style w:type="paragraph" w:styleId="BodyTextIndent">
    <w:name w:val="Body Text Indent"/>
    <w:basedOn w:val="Normal"/>
    <w:rsid w:val="004F7959"/>
    <w:pPr>
      <w:ind w:left="720"/>
      <w:jc w:val="both"/>
    </w:pPr>
    <w:rPr>
      <w:rFonts w:ascii="Times" w:hAnsi="Times"/>
    </w:rPr>
  </w:style>
  <w:style w:type="character" w:customStyle="1" w:styleId="DeltaViewInsertion">
    <w:name w:val="DeltaView Insertion"/>
    <w:rsid w:val="004F7959"/>
    <w:rPr>
      <w:b/>
      <w:color w:val="000000"/>
      <w:spacing w:val="0"/>
      <w:u w:val="double"/>
    </w:rPr>
  </w:style>
  <w:style w:type="paragraph" w:styleId="Subtitle">
    <w:name w:val="Subtitle"/>
    <w:basedOn w:val="Normal"/>
    <w:qFormat/>
    <w:rsid w:val="004F7959"/>
    <w:pPr>
      <w:jc w:val="center"/>
    </w:pPr>
    <w:rPr>
      <w:rFonts w:ascii="Times" w:hAnsi="Times"/>
      <w:b/>
      <w:sz w:val="22"/>
    </w:rPr>
  </w:style>
  <w:style w:type="paragraph" w:styleId="CommentText">
    <w:name w:val="annotation text"/>
    <w:basedOn w:val="Normal"/>
    <w:link w:val="CommentTextChar"/>
    <w:semiHidden/>
    <w:rsid w:val="004F7959"/>
    <w:rPr>
      <w:sz w:val="20"/>
      <w:szCs w:val="20"/>
    </w:rPr>
  </w:style>
  <w:style w:type="character" w:customStyle="1" w:styleId="CommentTextChar">
    <w:name w:val="Comment Text Char"/>
    <w:link w:val="CommentText"/>
    <w:semiHidden/>
    <w:rsid w:val="004F7959"/>
    <w:rPr>
      <w:lang w:val="en-US" w:eastAsia="en-US" w:bidi="ar-SA"/>
    </w:rPr>
  </w:style>
  <w:style w:type="table" w:styleId="TableGrid">
    <w:name w:val="Table Grid"/>
    <w:basedOn w:val="TableNormal"/>
    <w:uiPriority w:val="59"/>
    <w:rsid w:val="004F7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4F7959"/>
    <w:rPr>
      <w:rFonts w:ascii="Courier New" w:hAnsi="Courier New" w:cs="Courier New"/>
      <w:sz w:val="20"/>
      <w:szCs w:val="20"/>
    </w:rPr>
  </w:style>
  <w:style w:type="character" w:customStyle="1" w:styleId="PlainTextChar">
    <w:name w:val="Plain Text Char"/>
    <w:link w:val="PlainText"/>
    <w:locked/>
    <w:rsid w:val="004F7959"/>
    <w:rPr>
      <w:rFonts w:ascii="Courier New" w:hAnsi="Courier New" w:cs="Courier New"/>
      <w:lang w:val="en-US" w:eastAsia="en-US" w:bidi="ar-SA"/>
    </w:rPr>
  </w:style>
  <w:style w:type="paragraph" w:styleId="CommentSubject">
    <w:name w:val="annotation subject"/>
    <w:basedOn w:val="CommentText"/>
    <w:next w:val="CommentText"/>
    <w:link w:val="CommentSubjectChar"/>
    <w:rsid w:val="004F7959"/>
    <w:rPr>
      <w:b/>
      <w:bCs/>
    </w:rPr>
  </w:style>
  <w:style w:type="character" w:customStyle="1" w:styleId="CommentSubjectChar">
    <w:name w:val="Comment Subject Char"/>
    <w:link w:val="CommentSubject"/>
    <w:rsid w:val="004F7959"/>
    <w:rPr>
      <w:b/>
      <w:bCs/>
      <w:lang w:val="en-US" w:eastAsia="en-US" w:bidi="ar-SA"/>
    </w:rPr>
  </w:style>
  <w:style w:type="character" w:styleId="Hyperlink">
    <w:name w:val="Hyperlink"/>
    <w:rsid w:val="004F7959"/>
    <w:rPr>
      <w:color w:val="0000FF"/>
      <w:u w:val="single"/>
    </w:rPr>
  </w:style>
  <w:style w:type="character" w:customStyle="1" w:styleId="TitleChar">
    <w:name w:val="Title Char"/>
    <w:locked/>
    <w:rsid w:val="004F7959"/>
    <w:rPr>
      <w:rFonts w:ascii="Cambria" w:hAnsi="Cambria" w:cs="Times New Roman"/>
      <w:b/>
      <w:bCs/>
      <w:kern w:val="28"/>
      <w:sz w:val="32"/>
      <w:szCs w:val="32"/>
    </w:rPr>
  </w:style>
  <w:style w:type="paragraph" w:styleId="BalloonText">
    <w:name w:val="Balloon Text"/>
    <w:basedOn w:val="Normal"/>
    <w:link w:val="BalloonTextChar"/>
    <w:rsid w:val="00A274F3"/>
    <w:rPr>
      <w:rFonts w:ascii="Tahoma" w:hAnsi="Tahoma" w:cs="Tahoma"/>
      <w:sz w:val="16"/>
      <w:szCs w:val="16"/>
    </w:rPr>
  </w:style>
  <w:style w:type="character" w:customStyle="1" w:styleId="BalloonTextChar">
    <w:name w:val="Balloon Text Char"/>
    <w:link w:val="BalloonText"/>
    <w:rsid w:val="00A274F3"/>
    <w:rPr>
      <w:rFonts w:ascii="Tahoma" w:hAnsi="Tahoma" w:cs="Tahoma"/>
      <w:sz w:val="16"/>
      <w:szCs w:val="16"/>
    </w:rPr>
  </w:style>
  <w:style w:type="character" w:styleId="CommentReference">
    <w:name w:val="annotation reference"/>
    <w:rsid w:val="002A306F"/>
    <w:rPr>
      <w:sz w:val="16"/>
      <w:szCs w:val="16"/>
    </w:rPr>
  </w:style>
  <w:style w:type="paragraph" w:styleId="NormalWeb">
    <w:name w:val="Normal (Web)"/>
    <w:basedOn w:val="Normal"/>
    <w:uiPriority w:val="99"/>
    <w:rsid w:val="00BE107B"/>
    <w:pPr>
      <w:spacing w:before="100" w:beforeAutospacing="1" w:after="100" w:afterAutospacing="1"/>
    </w:pPr>
    <w:rPr>
      <w:rFonts w:eastAsia="MS Mincho"/>
      <w:lang w:eastAsia="ja-JP"/>
    </w:rPr>
  </w:style>
  <w:style w:type="character" w:customStyle="1" w:styleId="Heading2Char">
    <w:name w:val="Heading 2 Char"/>
    <w:aliases w:val="h2 Char,A Char,Header 2 Char,l2 Char,Level 2 Head Char,H2 Char,2.1 Heading 2 Char,Topic Heading Char,2 Char Char,Yiftach 2 Char Char,2nd level Char Char,2nd Char Char,body1 Char Char,Level 2 Topic Heading Char Char,W6_Hdg2 Char Char"/>
    <w:link w:val="Heading2"/>
    <w:uiPriority w:val="9"/>
    <w:rsid w:val="00373FCC"/>
    <w:rPr>
      <w:rFonts w:ascii="Cambria" w:hAnsi="Cambria"/>
      <w:b/>
      <w:bCs/>
      <w:i/>
      <w:iCs/>
      <w:sz w:val="28"/>
      <w:szCs w:val="28"/>
    </w:rPr>
  </w:style>
  <w:style w:type="paragraph" w:styleId="NoSpacing">
    <w:name w:val="No Spacing"/>
    <w:link w:val="NoSpacingChar"/>
    <w:uiPriority w:val="1"/>
    <w:qFormat/>
    <w:rsid w:val="00373FCC"/>
    <w:rPr>
      <w:rFonts w:ascii="Calibri" w:eastAsia="Calibri" w:hAnsi="Calibri"/>
      <w:sz w:val="22"/>
      <w:szCs w:val="22"/>
    </w:rPr>
  </w:style>
  <w:style w:type="paragraph" w:styleId="TOC1">
    <w:name w:val="toc 1"/>
    <w:basedOn w:val="Normal"/>
    <w:next w:val="Normal"/>
    <w:autoRedefine/>
    <w:uiPriority w:val="39"/>
    <w:unhideWhenUsed/>
    <w:qFormat/>
    <w:rsid w:val="00373FCC"/>
    <w:pPr>
      <w:tabs>
        <w:tab w:val="right" w:leader="dot" w:pos="9350"/>
      </w:tabs>
      <w:spacing w:line="276" w:lineRule="auto"/>
    </w:pPr>
    <w:rPr>
      <w:rFonts w:ascii="Calibri" w:hAnsi="Calibri"/>
      <w:sz w:val="22"/>
      <w:szCs w:val="22"/>
      <w:lang w:bidi="en-US"/>
    </w:rPr>
  </w:style>
  <w:style w:type="paragraph" w:styleId="TOC2">
    <w:name w:val="toc 2"/>
    <w:basedOn w:val="Normal"/>
    <w:next w:val="Normal"/>
    <w:autoRedefine/>
    <w:uiPriority w:val="39"/>
    <w:unhideWhenUsed/>
    <w:qFormat/>
    <w:rsid w:val="00373FCC"/>
    <w:pPr>
      <w:spacing w:after="100" w:line="276" w:lineRule="auto"/>
      <w:ind w:left="220"/>
    </w:pPr>
    <w:rPr>
      <w:rFonts w:ascii="Calibri" w:hAnsi="Calibri"/>
      <w:sz w:val="22"/>
      <w:szCs w:val="22"/>
    </w:rPr>
  </w:style>
  <w:style w:type="character" w:customStyle="1" w:styleId="NoSpacingChar">
    <w:name w:val="No Spacing Char"/>
    <w:link w:val="NoSpacing"/>
    <w:uiPriority w:val="1"/>
    <w:locked/>
    <w:rsid w:val="00373FCC"/>
    <w:rPr>
      <w:rFonts w:ascii="Calibri" w:eastAsia="Calibri" w:hAnsi="Calibri"/>
      <w:sz w:val="22"/>
      <w:szCs w:val="22"/>
      <w:lang w:val="en-US" w:eastAsia="en-US" w:bidi="ar-SA"/>
    </w:rPr>
  </w:style>
  <w:style w:type="paragraph" w:styleId="ListParagraph">
    <w:name w:val="List Paragraph"/>
    <w:aliases w:val="TOC style"/>
    <w:basedOn w:val="Normal"/>
    <w:link w:val="ListParagraphChar"/>
    <w:uiPriority w:val="34"/>
    <w:qFormat/>
    <w:rsid w:val="00373FCC"/>
    <w:pPr>
      <w:spacing w:line="276" w:lineRule="auto"/>
      <w:ind w:left="720"/>
      <w:contextualSpacing/>
    </w:pPr>
    <w:rPr>
      <w:rFonts w:ascii="Calibri" w:hAnsi="Calibri"/>
      <w:sz w:val="22"/>
      <w:szCs w:val="22"/>
      <w:lang w:bidi="en-US"/>
    </w:rPr>
  </w:style>
  <w:style w:type="character" w:customStyle="1" w:styleId="BodyTextChar">
    <w:name w:val="Body Text Char"/>
    <w:link w:val="BodyText"/>
    <w:rsid w:val="00985368"/>
    <w:rPr>
      <w:sz w:val="24"/>
      <w:szCs w:val="24"/>
    </w:rPr>
  </w:style>
  <w:style w:type="character" w:customStyle="1" w:styleId="normaltextrun">
    <w:name w:val="normaltextrun"/>
    <w:rsid w:val="00CA7329"/>
  </w:style>
  <w:style w:type="paragraph" w:customStyle="1" w:styleId="paragraph">
    <w:name w:val="paragraph"/>
    <w:basedOn w:val="Normal"/>
    <w:rsid w:val="00CA7329"/>
    <w:pPr>
      <w:spacing w:before="100" w:beforeAutospacing="1" w:after="100" w:afterAutospacing="1"/>
    </w:pPr>
  </w:style>
  <w:style w:type="character" w:customStyle="1" w:styleId="eop">
    <w:name w:val="eop"/>
    <w:rsid w:val="00CA7329"/>
  </w:style>
  <w:style w:type="paragraph" w:styleId="Revision">
    <w:name w:val="Revision"/>
    <w:hidden/>
    <w:uiPriority w:val="99"/>
    <w:semiHidden/>
    <w:rsid w:val="00385DAF"/>
    <w:rPr>
      <w:sz w:val="24"/>
      <w:szCs w:val="24"/>
    </w:rPr>
  </w:style>
  <w:style w:type="table" w:customStyle="1" w:styleId="TableGrid1">
    <w:name w:val="Table Grid1"/>
    <w:basedOn w:val="TableNormal"/>
    <w:next w:val="TableGrid"/>
    <w:rsid w:val="006C3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505F47"/>
  </w:style>
  <w:style w:type="character" w:customStyle="1" w:styleId="DocumentMapChar">
    <w:name w:val="Document Map Char"/>
    <w:basedOn w:val="DefaultParagraphFont"/>
    <w:link w:val="DocumentMap"/>
    <w:semiHidden/>
    <w:rsid w:val="00505F47"/>
    <w:rPr>
      <w:sz w:val="24"/>
      <w:szCs w:val="24"/>
    </w:rPr>
  </w:style>
  <w:style w:type="character" w:customStyle="1" w:styleId="ListParagraphChar">
    <w:name w:val="List Paragraph Char"/>
    <w:aliases w:val="TOC style Char"/>
    <w:basedOn w:val="DefaultParagraphFont"/>
    <w:link w:val="ListParagraph"/>
    <w:uiPriority w:val="34"/>
    <w:rsid w:val="001F72C0"/>
    <w:rPr>
      <w:rFonts w:ascii="Calibri" w:hAnsi="Calibri"/>
      <w:sz w:val="22"/>
      <w:szCs w:val="22"/>
      <w:lang w:bidi="en-US"/>
    </w:rPr>
  </w:style>
  <w:style w:type="character" w:styleId="Strong">
    <w:name w:val="Strong"/>
    <w:basedOn w:val="DefaultParagraphFont"/>
    <w:qFormat/>
    <w:rsid w:val="001F72C0"/>
    <w:rPr>
      <w:b/>
      <w:bCs/>
    </w:rPr>
  </w:style>
  <w:style w:type="character" w:styleId="Emphasis">
    <w:name w:val="Emphasis"/>
    <w:basedOn w:val="DefaultParagraphFont"/>
    <w:qFormat/>
    <w:rsid w:val="00F008B3"/>
    <w:rPr>
      <w:i/>
      <w:iCs/>
    </w:rPr>
  </w:style>
  <w:style w:type="table" w:styleId="GridTable4-Accent1">
    <w:name w:val="Grid Table 4 Accent 1"/>
    <w:basedOn w:val="TableNormal"/>
    <w:uiPriority w:val="49"/>
    <w:rsid w:val="00F008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1">
    <w:name w:val="p1"/>
    <w:basedOn w:val="Normal"/>
    <w:rsid w:val="00955C9B"/>
    <w:rPr>
      <w:rFonts w:ascii="Helvetica" w:hAnsi="Helvetica"/>
      <w:sz w:val="15"/>
      <w:szCs w:val="15"/>
    </w:rPr>
  </w:style>
  <w:style w:type="paragraph" w:customStyle="1" w:styleId="p2">
    <w:name w:val="p2"/>
    <w:basedOn w:val="Normal"/>
    <w:rsid w:val="00955C9B"/>
    <w:rPr>
      <w:rFonts w:ascii="Helvetica" w:hAnsi="Helvetica"/>
      <w:sz w:val="14"/>
      <w:szCs w:val="14"/>
    </w:rPr>
  </w:style>
  <w:style w:type="character" w:customStyle="1" w:styleId="apple-converted-space">
    <w:name w:val="apple-converted-space"/>
    <w:basedOn w:val="DefaultParagraphFont"/>
    <w:rsid w:val="00955C9B"/>
  </w:style>
  <w:style w:type="paragraph" w:customStyle="1" w:styleId="Style2">
    <w:name w:val="Style2"/>
    <w:basedOn w:val="Heading3"/>
    <w:link w:val="Style2Char"/>
    <w:qFormat/>
    <w:rsid w:val="00305736"/>
    <w:pPr>
      <w:tabs>
        <w:tab w:val="num" w:pos="513"/>
        <w:tab w:val="left" w:pos="1260"/>
        <w:tab w:val="left" w:pos="1800"/>
      </w:tabs>
      <w:spacing w:before="200" w:after="120"/>
      <w:ind w:left="518" w:firstLine="29"/>
    </w:pPr>
    <w:rPr>
      <w:rFonts w:ascii="Gill Sans Light" w:eastAsia="Times New Roman" w:hAnsi="Gill Sans Light" w:cs="Times New Roman"/>
      <w:color w:val="auto"/>
    </w:rPr>
  </w:style>
  <w:style w:type="character" w:customStyle="1" w:styleId="Style2Char">
    <w:name w:val="Style2 Char"/>
    <w:basedOn w:val="DefaultParagraphFont"/>
    <w:link w:val="Style2"/>
    <w:rsid w:val="00305736"/>
    <w:rPr>
      <w:rFonts w:ascii="Gill Sans Light" w:hAnsi="Gill Sans Light"/>
      <w:sz w:val="24"/>
      <w:szCs w:val="24"/>
    </w:rPr>
  </w:style>
  <w:style w:type="character" w:customStyle="1" w:styleId="Heading3Char">
    <w:name w:val="Heading 3 Char"/>
    <w:basedOn w:val="DefaultParagraphFont"/>
    <w:link w:val="Heading3"/>
    <w:semiHidden/>
    <w:rsid w:val="0030573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334EF"/>
    <w:rPr>
      <w:color w:val="808080"/>
    </w:rPr>
  </w:style>
  <w:style w:type="character" w:customStyle="1" w:styleId="HeaderChar">
    <w:name w:val="Header Char"/>
    <w:basedOn w:val="DefaultParagraphFont"/>
    <w:link w:val="Header"/>
    <w:uiPriority w:val="99"/>
    <w:rsid w:val="0068539B"/>
    <w:rPr>
      <w:sz w:val="24"/>
      <w:szCs w:val="24"/>
    </w:rPr>
  </w:style>
  <w:style w:type="paragraph" w:styleId="BodyText3">
    <w:name w:val="Body Text 3"/>
    <w:basedOn w:val="Normal"/>
    <w:link w:val="BodyText3Char"/>
    <w:semiHidden/>
    <w:unhideWhenUsed/>
    <w:rsid w:val="00514647"/>
    <w:pPr>
      <w:spacing w:after="120"/>
    </w:pPr>
    <w:rPr>
      <w:sz w:val="16"/>
      <w:szCs w:val="16"/>
    </w:rPr>
  </w:style>
  <w:style w:type="character" w:customStyle="1" w:styleId="BodyText3Char">
    <w:name w:val="Body Text 3 Char"/>
    <w:basedOn w:val="DefaultParagraphFont"/>
    <w:link w:val="BodyText3"/>
    <w:semiHidden/>
    <w:rsid w:val="0051464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519">
      <w:bodyDiv w:val="1"/>
      <w:marLeft w:val="0"/>
      <w:marRight w:val="0"/>
      <w:marTop w:val="0"/>
      <w:marBottom w:val="0"/>
      <w:divBdr>
        <w:top w:val="none" w:sz="0" w:space="0" w:color="auto"/>
        <w:left w:val="none" w:sz="0" w:space="0" w:color="auto"/>
        <w:bottom w:val="none" w:sz="0" w:space="0" w:color="auto"/>
        <w:right w:val="none" w:sz="0" w:space="0" w:color="auto"/>
      </w:divBdr>
    </w:div>
    <w:div w:id="65417992">
      <w:bodyDiv w:val="1"/>
      <w:marLeft w:val="0"/>
      <w:marRight w:val="0"/>
      <w:marTop w:val="0"/>
      <w:marBottom w:val="0"/>
      <w:divBdr>
        <w:top w:val="none" w:sz="0" w:space="0" w:color="auto"/>
        <w:left w:val="none" w:sz="0" w:space="0" w:color="auto"/>
        <w:bottom w:val="none" w:sz="0" w:space="0" w:color="auto"/>
        <w:right w:val="none" w:sz="0" w:space="0" w:color="auto"/>
      </w:divBdr>
      <w:divsChild>
        <w:div w:id="1338770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5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671">
      <w:bodyDiv w:val="1"/>
      <w:marLeft w:val="0"/>
      <w:marRight w:val="0"/>
      <w:marTop w:val="0"/>
      <w:marBottom w:val="0"/>
      <w:divBdr>
        <w:top w:val="none" w:sz="0" w:space="0" w:color="auto"/>
        <w:left w:val="none" w:sz="0" w:space="0" w:color="auto"/>
        <w:bottom w:val="none" w:sz="0" w:space="0" w:color="auto"/>
        <w:right w:val="none" w:sz="0" w:space="0" w:color="auto"/>
      </w:divBdr>
    </w:div>
    <w:div w:id="114758327">
      <w:bodyDiv w:val="1"/>
      <w:marLeft w:val="0"/>
      <w:marRight w:val="0"/>
      <w:marTop w:val="0"/>
      <w:marBottom w:val="0"/>
      <w:divBdr>
        <w:top w:val="none" w:sz="0" w:space="0" w:color="auto"/>
        <w:left w:val="none" w:sz="0" w:space="0" w:color="auto"/>
        <w:bottom w:val="none" w:sz="0" w:space="0" w:color="auto"/>
        <w:right w:val="none" w:sz="0" w:space="0" w:color="auto"/>
      </w:divBdr>
    </w:div>
    <w:div w:id="115638071">
      <w:bodyDiv w:val="1"/>
      <w:marLeft w:val="0"/>
      <w:marRight w:val="0"/>
      <w:marTop w:val="0"/>
      <w:marBottom w:val="0"/>
      <w:divBdr>
        <w:top w:val="none" w:sz="0" w:space="0" w:color="auto"/>
        <w:left w:val="none" w:sz="0" w:space="0" w:color="auto"/>
        <w:bottom w:val="none" w:sz="0" w:space="0" w:color="auto"/>
        <w:right w:val="none" w:sz="0" w:space="0" w:color="auto"/>
      </w:divBdr>
    </w:div>
    <w:div w:id="228465824">
      <w:bodyDiv w:val="1"/>
      <w:marLeft w:val="0"/>
      <w:marRight w:val="0"/>
      <w:marTop w:val="0"/>
      <w:marBottom w:val="0"/>
      <w:divBdr>
        <w:top w:val="none" w:sz="0" w:space="0" w:color="auto"/>
        <w:left w:val="none" w:sz="0" w:space="0" w:color="auto"/>
        <w:bottom w:val="none" w:sz="0" w:space="0" w:color="auto"/>
        <w:right w:val="none" w:sz="0" w:space="0" w:color="auto"/>
      </w:divBdr>
    </w:div>
    <w:div w:id="282271244">
      <w:bodyDiv w:val="1"/>
      <w:marLeft w:val="0"/>
      <w:marRight w:val="0"/>
      <w:marTop w:val="0"/>
      <w:marBottom w:val="0"/>
      <w:divBdr>
        <w:top w:val="none" w:sz="0" w:space="0" w:color="auto"/>
        <w:left w:val="none" w:sz="0" w:space="0" w:color="auto"/>
        <w:bottom w:val="none" w:sz="0" w:space="0" w:color="auto"/>
        <w:right w:val="none" w:sz="0" w:space="0" w:color="auto"/>
      </w:divBdr>
    </w:div>
    <w:div w:id="324941760">
      <w:bodyDiv w:val="1"/>
      <w:marLeft w:val="0"/>
      <w:marRight w:val="0"/>
      <w:marTop w:val="0"/>
      <w:marBottom w:val="0"/>
      <w:divBdr>
        <w:top w:val="none" w:sz="0" w:space="0" w:color="auto"/>
        <w:left w:val="none" w:sz="0" w:space="0" w:color="auto"/>
        <w:bottom w:val="none" w:sz="0" w:space="0" w:color="auto"/>
        <w:right w:val="none" w:sz="0" w:space="0" w:color="auto"/>
      </w:divBdr>
    </w:div>
    <w:div w:id="422652271">
      <w:bodyDiv w:val="1"/>
      <w:marLeft w:val="0"/>
      <w:marRight w:val="0"/>
      <w:marTop w:val="0"/>
      <w:marBottom w:val="0"/>
      <w:divBdr>
        <w:top w:val="none" w:sz="0" w:space="0" w:color="auto"/>
        <w:left w:val="none" w:sz="0" w:space="0" w:color="auto"/>
        <w:bottom w:val="none" w:sz="0" w:space="0" w:color="auto"/>
        <w:right w:val="none" w:sz="0" w:space="0" w:color="auto"/>
      </w:divBdr>
    </w:div>
    <w:div w:id="430705162">
      <w:bodyDiv w:val="1"/>
      <w:marLeft w:val="0"/>
      <w:marRight w:val="0"/>
      <w:marTop w:val="0"/>
      <w:marBottom w:val="0"/>
      <w:divBdr>
        <w:top w:val="none" w:sz="0" w:space="0" w:color="auto"/>
        <w:left w:val="none" w:sz="0" w:space="0" w:color="auto"/>
        <w:bottom w:val="none" w:sz="0" w:space="0" w:color="auto"/>
        <w:right w:val="none" w:sz="0" w:space="0" w:color="auto"/>
      </w:divBdr>
      <w:divsChild>
        <w:div w:id="747112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769">
      <w:bodyDiv w:val="1"/>
      <w:marLeft w:val="0"/>
      <w:marRight w:val="0"/>
      <w:marTop w:val="0"/>
      <w:marBottom w:val="0"/>
      <w:divBdr>
        <w:top w:val="none" w:sz="0" w:space="0" w:color="auto"/>
        <w:left w:val="none" w:sz="0" w:space="0" w:color="auto"/>
        <w:bottom w:val="none" w:sz="0" w:space="0" w:color="auto"/>
        <w:right w:val="none" w:sz="0" w:space="0" w:color="auto"/>
      </w:divBdr>
    </w:div>
    <w:div w:id="634795242">
      <w:bodyDiv w:val="1"/>
      <w:marLeft w:val="0"/>
      <w:marRight w:val="0"/>
      <w:marTop w:val="0"/>
      <w:marBottom w:val="0"/>
      <w:divBdr>
        <w:top w:val="none" w:sz="0" w:space="0" w:color="auto"/>
        <w:left w:val="none" w:sz="0" w:space="0" w:color="auto"/>
        <w:bottom w:val="none" w:sz="0" w:space="0" w:color="auto"/>
        <w:right w:val="none" w:sz="0" w:space="0" w:color="auto"/>
      </w:divBdr>
    </w:div>
    <w:div w:id="657465786">
      <w:bodyDiv w:val="1"/>
      <w:marLeft w:val="0"/>
      <w:marRight w:val="0"/>
      <w:marTop w:val="0"/>
      <w:marBottom w:val="0"/>
      <w:divBdr>
        <w:top w:val="none" w:sz="0" w:space="0" w:color="auto"/>
        <w:left w:val="none" w:sz="0" w:space="0" w:color="auto"/>
        <w:bottom w:val="none" w:sz="0" w:space="0" w:color="auto"/>
        <w:right w:val="none" w:sz="0" w:space="0" w:color="auto"/>
      </w:divBdr>
    </w:div>
    <w:div w:id="662970904">
      <w:bodyDiv w:val="1"/>
      <w:marLeft w:val="0"/>
      <w:marRight w:val="0"/>
      <w:marTop w:val="0"/>
      <w:marBottom w:val="0"/>
      <w:divBdr>
        <w:top w:val="none" w:sz="0" w:space="0" w:color="auto"/>
        <w:left w:val="none" w:sz="0" w:space="0" w:color="auto"/>
        <w:bottom w:val="none" w:sz="0" w:space="0" w:color="auto"/>
        <w:right w:val="none" w:sz="0" w:space="0" w:color="auto"/>
      </w:divBdr>
    </w:div>
    <w:div w:id="716196991">
      <w:bodyDiv w:val="1"/>
      <w:marLeft w:val="0"/>
      <w:marRight w:val="0"/>
      <w:marTop w:val="0"/>
      <w:marBottom w:val="0"/>
      <w:divBdr>
        <w:top w:val="none" w:sz="0" w:space="0" w:color="auto"/>
        <w:left w:val="none" w:sz="0" w:space="0" w:color="auto"/>
        <w:bottom w:val="none" w:sz="0" w:space="0" w:color="auto"/>
        <w:right w:val="none" w:sz="0" w:space="0" w:color="auto"/>
      </w:divBdr>
    </w:div>
    <w:div w:id="841746535">
      <w:bodyDiv w:val="1"/>
      <w:marLeft w:val="0"/>
      <w:marRight w:val="0"/>
      <w:marTop w:val="0"/>
      <w:marBottom w:val="0"/>
      <w:divBdr>
        <w:top w:val="none" w:sz="0" w:space="0" w:color="auto"/>
        <w:left w:val="none" w:sz="0" w:space="0" w:color="auto"/>
        <w:bottom w:val="none" w:sz="0" w:space="0" w:color="auto"/>
        <w:right w:val="none" w:sz="0" w:space="0" w:color="auto"/>
      </w:divBdr>
      <w:divsChild>
        <w:div w:id="14230015">
          <w:marLeft w:val="965"/>
          <w:marRight w:val="0"/>
          <w:marTop w:val="107"/>
          <w:marBottom w:val="0"/>
          <w:divBdr>
            <w:top w:val="none" w:sz="0" w:space="0" w:color="auto"/>
            <w:left w:val="none" w:sz="0" w:space="0" w:color="auto"/>
            <w:bottom w:val="none" w:sz="0" w:space="0" w:color="auto"/>
            <w:right w:val="none" w:sz="0" w:space="0" w:color="auto"/>
          </w:divBdr>
        </w:div>
        <w:div w:id="399838748">
          <w:marLeft w:val="965"/>
          <w:marRight w:val="0"/>
          <w:marTop w:val="107"/>
          <w:marBottom w:val="0"/>
          <w:divBdr>
            <w:top w:val="none" w:sz="0" w:space="0" w:color="auto"/>
            <w:left w:val="none" w:sz="0" w:space="0" w:color="auto"/>
            <w:bottom w:val="none" w:sz="0" w:space="0" w:color="auto"/>
            <w:right w:val="none" w:sz="0" w:space="0" w:color="auto"/>
          </w:divBdr>
        </w:div>
        <w:div w:id="470750171">
          <w:marLeft w:val="965"/>
          <w:marRight w:val="0"/>
          <w:marTop w:val="107"/>
          <w:marBottom w:val="0"/>
          <w:divBdr>
            <w:top w:val="none" w:sz="0" w:space="0" w:color="auto"/>
            <w:left w:val="none" w:sz="0" w:space="0" w:color="auto"/>
            <w:bottom w:val="none" w:sz="0" w:space="0" w:color="auto"/>
            <w:right w:val="none" w:sz="0" w:space="0" w:color="auto"/>
          </w:divBdr>
        </w:div>
        <w:div w:id="479734865">
          <w:marLeft w:val="965"/>
          <w:marRight w:val="0"/>
          <w:marTop w:val="107"/>
          <w:marBottom w:val="0"/>
          <w:divBdr>
            <w:top w:val="none" w:sz="0" w:space="0" w:color="auto"/>
            <w:left w:val="none" w:sz="0" w:space="0" w:color="auto"/>
            <w:bottom w:val="none" w:sz="0" w:space="0" w:color="auto"/>
            <w:right w:val="none" w:sz="0" w:space="0" w:color="auto"/>
          </w:divBdr>
        </w:div>
        <w:div w:id="1119185294">
          <w:marLeft w:val="965"/>
          <w:marRight w:val="0"/>
          <w:marTop w:val="107"/>
          <w:marBottom w:val="0"/>
          <w:divBdr>
            <w:top w:val="none" w:sz="0" w:space="0" w:color="auto"/>
            <w:left w:val="none" w:sz="0" w:space="0" w:color="auto"/>
            <w:bottom w:val="none" w:sz="0" w:space="0" w:color="auto"/>
            <w:right w:val="none" w:sz="0" w:space="0" w:color="auto"/>
          </w:divBdr>
        </w:div>
        <w:div w:id="1681546819">
          <w:marLeft w:val="965"/>
          <w:marRight w:val="0"/>
          <w:marTop w:val="107"/>
          <w:marBottom w:val="0"/>
          <w:divBdr>
            <w:top w:val="none" w:sz="0" w:space="0" w:color="auto"/>
            <w:left w:val="none" w:sz="0" w:space="0" w:color="auto"/>
            <w:bottom w:val="none" w:sz="0" w:space="0" w:color="auto"/>
            <w:right w:val="none" w:sz="0" w:space="0" w:color="auto"/>
          </w:divBdr>
        </w:div>
      </w:divsChild>
    </w:div>
    <w:div w:id="884483318">
      <w:bodyDiv w:val="1"/>
      <w:marLeft w:val="0"/>
      <w:marRight w:val="0"/>
      <w:marTop w:val="0"/>
      <w:marBottom w:val="0"/>
      <w:divBdr>
        <w:top w:val="none" w:sz="0" w:space="0" w:color="auto"/>
        <w:left w:val="none" w:sz="0" w:space="0" w:color="auto"/>
        <w:bottom w:val="none" w:sz="0" w:space="0" w:color="auto"/>
        <w:right w:val="none" w:sz="0" w:space="0" w:color="auto"/>
      </w:divBdr>
    </w:div>
    <w:div w:id="887379159">
      <w:bodyDiv w:val="1"/>
      <w:marLeft w:val="0"/>
      <w:marRight w:val="0"/>
      <w:marTop w:val="0"/>
      <w:marBottom w:val="0"/>
      <w:divBdr>
        <w:top w:val="none" w:sz="0" w:space="0" w:color="auto"/>
        <w:left w:val="none" w:sz="0" w:space="0" w:color="auto"/>
        <w:bottom w:val="none" w:sz="0" w:space="0" w:color="auto"/>
        <w:right w:val="none" w:sz="0" w:space="0" w:color="auto"/>
      </w:divBdr>
    </w:div>
    <w:div w:id="936837457">
      <w:bodyDiv w:val="1"/>
      <w:marLeft w:val="0"/>
      <w:marRight w:val="0"/>
      <w:marTop w:val="0"/>
      <w:marBottom w:val="0"/>
      <w:divBdr>
        <w:top w:val="none" w:sz="0" w:space="0" w:color="auto"/>
        <w:left w:val="none" w:sz="0" w:space="0" w:color="auto"/>
        <w:bottom w:val="none" w:sz="0" w:space="0" w:color="auto"/>
        <w:right w:val="none" w:sz="0" w:space="0" w:color="auto"/>
      </w:divBdr>
    </w:div>
    <w:div w:id="993027606">
      <w:bodyDiv w:val="1"/>
      <w:marLeft w:val="0"/>
      <w:marRight w:val="0"/>
      <w:marTop w:val="0"/>
      <w:marBottom w:val="0"/>
      <w:divBdr>
        <w:top w:val="none" w:sz="0" w:space="0" w:color="auto"/>
        <w:left w:val="none" w:sz="0" w:space="0" w:color="auto"/>
        <w:bottom w:val="none" w:sz="0" w:space="0" w:color="auto"/>
        <w:right w:val="none" w:sz="0" w:space="0" w:color="auto"/>
      </w:divBdr>
    </w:div>
    <w:div w:id="1001740718">
      <w:bodyDiv w:val="1"/>
      <w:marLeft w:val="0"/>
      <w:marRight w:val="0"/>
      <w:marTop w:val="0"/>
      <w:marBottom w:val="0"/>
      <w:divBdr>
        <w:top w:val="none" w:sz="0" w:space="0" w:color="auto"/>
        <w:left w:val="none" w:sz="0" w:space="0" w:color="auto"/>
        <w:bottom w:val="none" w:sz="0" w:space="0" w:color="auto"/>
        <w:right w:val="none" w:sz="0" w:space="0" w:color="auto"/>
      </w:divBdr>
    </w:div>
    <w:div w:id="1059212305">
      <w:bodyDiv w:val="1"/>
      <w:marLeft w:val="0"/>
      <w:marRight w:val="0"/>
      <w:marTop w:val="0"/>
      <w:marBottom w:val="0"/>
      <w:divBdr>
        <w:top w:val="none" w:sz="0" w:space="0" w:color="auto"/>
        <w:left w:val="none" w:sz="0" w:space="0" w:color="auto"/>
        <w:bottom w:val="none" w:sz="0" w:space="0" w:color="auto"/>
        <w:right w:val="none" w:sz="0" w:space="0" w:color="auto"/>
      </w:divBdr>
    </w:div>
    <w:div w:id="1294171939">
      <w:bodyDiv w:val="1"/>
      <w:marLeft w:val="0"/>
      <w:marRight w:val="0"/>
      <w:marTop w:val="0"/>
      <w:marBottom w:val="0"/>
      <w:divBdr>
        <w:top w:val="none" w:sz="0" w:space="0" w:color="auto"/>
        <w:left w:val="none" w:sz="0" w:space="0" w:color="auto"/>
        <w:bottom w:val="none" w:sz="0" w:space="0" w:color="auto"/>
        <w:right w:val="none" w:sz="0" w:space="0" w:color="auto"/>
      </w:divBdr>
    </w:div>
    <w:div w:id="1302350387">
      <w:bodyDiv w:val="1"/>
      <w:marLeft w:val="0"/>
      <w:marRight w:val="0"/>
      <w:marTop w:val="0"/>
      <w:marBottom w:val="0"/>
      <w:divBdr>
        <w:top w:val="none" w:sz="0" w:space="0" w:color="auto"/>
        <w:left w:val="none" w:sz="0" w:space="0" w:color="auto"/>
        <w:bottom w:val="none" w:sz="0" w:space="0" w:color="auto"/>
        <w:right w:val="none" w:sz="0" w:space="0" w:color="auto"/>
      </w:divBdr>
    </w:div>
    <w:div w:id="1331371420">
      <w:bodyDiv w:val="1"/>
      <w:marLeft w:val="0"/>
      <w:marRight w:val="0"/>
      <w:marTop w:val="0"/>
      <w:marBottom w:val="0"/>
      <w:divBdr>
        <w:top w:val="none" w:sz="0" w:space="0" w:color="auto"/>
        <w:left w:val="none" w:sz="0" w:space="0" w:color="auto"/>
        <w:bottom w:val="none" w:sz="0" w:space="0" w:color="auto"/>
        <w:right w:val="none" w:sz="0" w:space="0" w:color="auto"/>
      </w:divBdr>
      <w:divsChild>
        <w:div w:id="528492757">
          <w:marLeft w:val="965"/>
          <w:marRight w:val="0"/>
          <w:marTop w:val="107"/>
          <w:marBottom w:val="0"/>
          <w:divBdr>
            <w:top w:val="none" w:sz="0" w:space="0" w:color="auto"/>
            <w:left w:val="none" w:sz="0" w:space="0" w:color="auto"/>
            <w:bottom w:val="none" w:sz="0" w:space="0" w:color="auto"/>
            <w:right w:val="none" w:sz="0" w:space="0" w:color="auto"/>
          </w:divBdr>
        </w:div>
        <w:div w:id="905529474">
          <w:marLeft w:val="965"/>
          <w:marRight w:val="0"/>
          <w:marTop w:val="107"/>
          <w:marBottom w:val="0"/>
          <w:divBdr>
            <w:top w:val="none" w:sz="0" w:space="0" w:color="auto"/>
            <w:left w:val="none" w:sz="0" w:space="0" w:color="auto"/>
            <w:bottom w:val="none" w:sz="0" w:space="0" w:color="auto"/>
            <w:right w:val="none" w:sz="0" w:space="0" w:color="auto"/>
          </w:divBdr>
        </w:div>
      </w:divsChild>
    </w:div>
    <w:div w:id="1349137370">
      <w:bodyDiv w:val="1"/>
      <w:marLeft w:val="0"/>
      <w:marRight w:val="0"/>
      <w:marTop w:val="0"/>
      <w:marBottom w:val="0"/>
      <w:divBdr>
        <w:top w:val="none" w:sz="0" w:space="0" w:color="auto"/>
        <w:left w:val="none" w:sz="0" w:space="0" w:color="auto"/>
        <w:bottom w:val="none" w:sz="0" w:space="0" w:color="auto"/>
        <w:right w:val="none" w:sz="0" w:space="0" w:color="auto"/>
      </w:divBdr>
    </w:div>
    <w:div w:id="1395661206">
      <w:bodyDiv w:val="1"/>
      <w:marLeft w:val="0"/>
      <w:marRight w:val="0"/>
      <w:marTop w:val="0"/>
      <w:marBottom w:val="0"/>
      <w:divBdr>
        <w:top w:val="none" w:sz="0" w:space="0" w:color="auto"/>
        <w:left w:val="none" w:sz="0" w:space="0" w:color="auto"/>
        <w:bottom w:val="none" w:sz="0" w:space="0" w:color="auto"/>
        <w:right w:val="none" w:sz="0" w:space="0" w:color="auto"/>
      </w:divBdr>
    </w:div>
    <w:div w:id="1474370768">
      <w:bodyDiv w:val="1"/>
      <w:marLeft w:val="0"/>
      <w:marRight w:val="0"/>
      <w:marTop w:val="0"/>
      <w:marBottom w:val="0"/>
      <w:divBdr>
        <w:top w:val="none" w:sz="0" w:space="0" w:color="auto"/>
        <w:left w:val="none" w:sz="0" w:space="0" w:color="auto"/>
        <w:bottom w:val="none" w:sz="0" w:space="0" w:color="auto"/>
        <w:right w:val="none" w:sz="0" w:space="0" w:color="auto"/>
      </w:divBdr>
    </w:div>
    <w:div w:id="1585336644">
      <w:bodyDiv w:val="1"/>
      <w:marLeft w:val="0"/>
      <w:marRight w:val="0"/>
      <w:marTop w:val="0"/>
      <w:marBottom w:val="0"/>
      <w:divBdr>
        <w:top w:val="none" w:sz="0" w:space="0" w:color="auto"/>
        <w:left w:val="none" w:sz="0" w:space="0" w:color="auto"/>
        <w:bottom w:val="none" w:sz="0" w:space="0" w:color="auto"/>
        <w:right w:val="none" w:sz="0" w:space="0" w:color="auto"/>
      </w:divBdr>
      <w:divsChild>
        <w:div w:id="1860777667">
          <w:marLeft w:val="274"/>
          <w:marRight w:val="0"/>
          <w:marTop w:val="0"/>
          <w:marBottom w:val="0"/>
          <w:divBdr>
            <w:top w:val="none" w:sz="0" w:space="0" w:color="auto"/>
            <w:left w:val="none" w:sz="0" w:space="0" w:color="auto"/>
            <w:bottom w:val="none" w:sz="0" w:space="0" w:color="auto"/>
            <w:right w:val="none" w:sz="0" w:space="0" w:color="auto"/>
          </w:divBdr>
        </w:div>
      </w:divsChild>
    </w:div>
    <w:div w:id="1619988407">
      <w:bodyDiv w:val="1"/>
      <w:marLeft w:val="0"/>
      <w:marRight w:val="0"/>
      <w:marTop w:val="0"/>
      <w:marBottom w:val="0"/>
      <w:divBdr>
        <w:top w:val="none" w:sz="0" w:space="0" w:color="auto"/>
        <w:left w:val="none" w:sz="0" w:space="0" w:color="auto"/>
        <w:bottom w:val="none" w:sz="0" w:space="0" w:color="auto"/>
        <w:right w:val="none" w:sz="0" w:space="0" w:color="auto"/>
      </w:divBdr>
    </w:div>
    <w:div w:id="1621573601">
      <w:bodyDiv w:val="1"/>
      <w:marLeft w:val="0"/>
      <w:marRight w:val="0"/>
      <w:marTop w:val="0"/>
      <w:marBottom w:val="0"/>
      <w:divBdr>
        <w:top w:val="none" w:sz="0" w:space="0" w:color="auto"/>
        <w:left w:val="none" w:sz="0" w:space="0" w:color="auto"/>
        <w:bottom w:val="none" w:sz="0" w:space="0" w:color="auto"/>
        <w:right w:val="none" w:sz="0" w:space="0" w:color="auto"/>
      </w:divBdr>
      <w:divsChild>
        <w:div w:id="30612784">
          <w:marLeft w:val="1166"/>
          <w:marRight w:val="0"/>
          <w:marTop w:val="0"/>
          <w:marBottom w:val="0"/>
          <w:divBdr>
            <w:top w:val="none" w:sz="0" w:space="0" w:color="auto"/>
            <w:left w:val="none" w:sz="0" w:space="0" w:color="auto"/>
            <w:bottom w:val="none" w:sz="0" w:space="0" w:color="auto"/>
            <w:right w:val="none" w:sz="0" w:space="0" w:color="auto"/>
          </w:divBdr>
        </w:div>
        <w:div w:id="396981427">
          <w:marLeft w:val="1166"/>
          <w:marRight w:val="0"/>
          <w:marTop w:val="0"/>
          <w:marBottom w:val="0"/>
          <w:divBdr>
            <w:top w:val="none" w:sz="0" w:space="0" w:color="auto"/>
            <w:left w:val="none" w:sz="0" w:space="0" w:color="auto"/>
            <w:bottom w:val="none" w:sz="0" w:space="0" w:color="auto"/>
            <w:right w:val="none" w:sz="0" w:space="0" w:color="auto"/>
          </w:divBdr>
        </w:div>
        <w:div w:id="420837428">
          <w:marLeft w:val="1166"/>
          <w:marRight w:val="0"/>
          <w:marTop w:val="0"/>
          <w:marBottom w:val="0"/>
          <w:divBdr>
            <w:top w:val="none" w:sz="0" w:space="0" w:color="auto"/>
            <w:left w:val="none" w:sz="0" w:space="0" w:color="auto"/>
            <w:bottom w:val="none" w:sz="0" w:space="0" w:color="auto"/>
            <w:right w:val="none" w:sz="0" w:space="0" w:color="auto"/>
          </w:divBdr>
        </w:div>
        <w:div w:id="501434516">
          <w:marLeft w:val="1166"/>
          <w:marRight w:val="0"/>
          <w:marTop w:val="0"/>
          <w:marBottom w:val="0"/>
          <w:divBdr>
            <w:top w:val="none" w:sz="0" w:space="0" w:color="auto"/>
            <w:left w:val="none" w:sz="0" w:space="0" w:color="auto"/>
            <w:bottom w:val="none" w:sz="0" w:space="0" w:color="auto"/>
            <w:right w:val="none" w:sz="0" w:space="0" w:color="auto"/>
          </w:divBdr>
        </w:div>
        <w:div w:id="693384872">
          <w:marLeft w:val="547"/>
          <w:marRight w:val="0"/>
          <w:marTop w:val="0"/>
          <w:marBottom w:val="0"/>
          <w:divBdr>
            <w:top w:val="none" w:sz="0" w:space="0" w:color="auto"/>
            <w:left w:val="none" w:sz="0" w:space="0" w:color="auto"/>
            <w:bottom w:val="none" w:sz="0" w:space="0" w:color="auto"/>
            <w:right w:val="none" w:sz="0" w:space="0" w:color="auto"/>
          </w:divBdr>
        </w:div>
        <w:div w:id="735906291">
          <w:marLeft w:val="1166"/>
          <w:marRight w:val="0"/>
          <w:marTop w:val="0"/>
          <w:marBottom w:val="0"/>
          <w:divBdr>
            <w:top w:val="none" w:sz="0" w:space="0" w:color="auto"/>
            <w:left w:val="none" w:sz="0" w:space="0" w:color="auto"/>
            <w:bottom w:val="none" w:sz="0" w:space="0" w:color="auto"/>
            <w:right w:val="none" w:sz="0" w:space="0" w:color="auto"/>
          </w:divBdr>
        </w:div>
        <w:div w:id="772631788">
          <w:marLeft w:val="547"/>
          <w:marRight w:val="0"/>
          <w:marTop w:val="0"/>
          <w:marBottom w:val="0"/>
          <w:divBdr>
            <w:top w:val="none" w:sz="0" w:space="0" w:color="auto"/>
            <w:left w:val="none" w:sz="0" w:space="0" w:color="auto"/>
            <w:bottom w:val="none" w:sz="0" w:space="0" w:color="auto"/>
            <w:right w:val="none" w:sz="0" w:space="0" w:color="auto"/>
          </w:divBdr>
        </w:div>
        <w:div w:id="776560340">
          <w:marLeft w:val="1166"/>
          <w:marRight w:val="0"/>
          <w:marTop w:val="0"/>
          <w:marBottom w:val="0"/>
          <w:divBdr>
            <w:top w:val="none" w:sz="0" w:space="0" w:color="auto"/>
            <w:left w:val="none" w:sz="0" w:space="0" w:color="auto"/>
            <w:bottom w:val="none" w:sz="0" w:space="0" w:color="auto"/>
            <w:right w:val="none" w:sz="0" w:space="0" w:color="auto"/>
          </w:divBdr>
        </w:div>
        <w:div w:id="1011835131">
          <w:marLeft w:val="547"/>
          <w:marRight w:val="0"/>
          <w:marTop w:val="0"/>
          <w:marBottom w:val="0"/>
          <w:divBdr>
            <w:top w:val="none" w:sz="0" w:space="0" w:color="auto"/>
            <w:left w:val="none" w:sz="0" w:space="0" w:color="auto"/>
            <w:bottom w:val="none" w:sz="0" w:space="0" w:color="auto"/>
            <w:right w:val="none" w:sz="0" w:space="0" w:color="auto"/>
          </w:divBdr>
        </w:div>
        <w:div w:id="1106460903">
          <w:marLeft w:val="1166"/>
          <w:marRight w:val="0"/>
          <w:marTop w:val="0"/>
          <w:marBottom w:val="0"/>
          <w:divBdr>
            <w:top w:val="none" w:sz="0" w:space="0" w:color="auto"/>
            <w:left w:val="none" w:sz="0" w:space="0" w:color="auto"/>
            <w:bottom w:val="none" w:sz="0" w:space="0" w:color="auto"/>
            <w:right w:val="none" w:sz="0" w:space="0" w:color="auto"/>
          </w:divBdr>
        </w:div>
        <w:div w:id="1203129351">
          <w:marLeft w:val="547"/>
          <w:marRight w:val="0"/>
          <w:marTop w:val="0"/>
          <w:marBottom w:val="0"/>
          <w:divBdr>
            <w:top w:val="none" w:sz="0" w:space="0" w:color="auto"/>
            <w:left w:val="none" w:sz="0" w:space="0" w:color="auto"/>
            <w:bottom w:val="none" w:sz="0" w:space="0" w:color="auto"/>
            <w:right w:val="none" w:sz="0" w:space="0" w:color="auto"/>
          </w:divBdr>
        </w:div>
        <w:div w:id="1374573495">
          <w:marLeft w:val="547"/>
          <w:marRight w:val="0"/>
          <w:marTop w:val="0"/>
          <w:marBottom w:val="0"/>
          <w:divBdr>
            <w:top w:val="none" w:sz="0" w:space="0" w:color="auto"/>
            <w:left w:val="none" w:sz="0" w:space="0" w:color="auto"/>
            <w:bottom w:val="none" w:sz="0" w:space="0" w:color="auto"/>
            <w:right w:val="none" w:sz="0" w:space="0" w:color="auto"/>
          </w:divBdr>
        </w:div>
        <w:div w:id="1433745243">
          <w:marLeft w:val="1166"/>
          <w:marRight w:val="0"/>
          <w:marTop w:val="0"/>
          <w:marBottom w:val="0"/>
          <w:divBdr>
            <w:top w:val="none" w:sz="0" w:space="0" w:color="auto"/>
            <w:left w:val="none" w:sz="0" w:space="0" w:color="auto"/>
            <w:bottom w:val="none" w:sz="0" w:space="0" w:color="auto"/>
            <w:right w:val="none" w:sz="0" w:space="0" w:color="auto"/>
          </w:divBdr>
        </w:div>
        <w:div w:id="1462848123">
          <w:marLeft w:val="1166"/>
          <w:marRight w:val="0"/>
          <w:marTop w:val="0"/>
          <w:marBottom w:val="0"/>
          <w:divBdr>
            <w:top w:val="none" w:sz="0" w:space="0" w:color="auto"/>
            <w:left w:val="none" w:sz="0" w:space="0" w:color="auto"/>
            <w:bottom w:val="none" w:sz="0" w:space="0" w:color="auto"/>
            <w:right w:val="none" w:sz="0" w:space="0" w:color="auto"/>
          </w:divBdr>
        </w:div>
        <w:div w:id="1477842752">
          <w:marLeft w:val="1166"/>
          <w:marRight w:val="0"/>
          <w:marTop w:val="0"/>
          <w:marBottom w:val="0"/>
          <w:divBdr>
            <w:top w:val="none" w:sz="0" w:space="0" w:color="auto"/>
            <w:left w:val="none" w:sz="0" w:space="0" w:color="auto"/>
            <w:bottom w:val="none" w:sz="0" w:space="0" w:color="auto"/>
            <w:right w:val="none" w:sz="0" w:space="0" w:color="auto"/>
          </w:divBdr>
        </w:div>
        <w:div w:id="1478180359">
          <w:marLeft w:val="1166"/>
          <w:marRight w:val="0"/>
          <w:marTop w:val="0"/>
          <w:marBottom w:val="0"/>
          <w:divBdr>
            <w:top w:val="none" w:sz="0" w:space="0" w:color="auto"/>
            <w:left w:val="none" w:sz="0" w:space="0" w:color="auto"/>
            <w:bottom w:val="none" w:sz="0" w:space="0" w:color="auto"/>
            <w:right w:val="none" w:sz="0" w:space="0" w:color="auto"/>
          </w:divBdr>
        </w:div>
        <w:div w:id="1697581886">
          <w:marLeft w:val="1166"/>
          <w:marRight w:val="0"/>
          <w:marTop w:val="0"/>
          <w:marBottom w:val="0"/>
          <w:divBdr>
            <w:top w:val="none" w:sz="0" w:space="0" w:color="auto"/>
            <w:left w:val="none" w:sz="0" w:space="0" w:color="auto"/>
            <w:bottom w:val="none" w:sz="0" w:space="0" w:color="auto"/>
            <w:right w:val="none" w:sz="0" w:space="0" w:color="auto"/>
          </w:divBdr>
        </w:div>
        <w:div w:id="2031639106">
          <w:marLeft w:val="1166"/>
          <w:marRight w:val="0"/>
          <w:marTop w:val="0"/>
          <w:marBottom w:val="0"/>
          <w:divBdr>
            <w:top w:val="none" w:sz="0" w:space="0" w:color="auto"/>
            <w:left w:val="none" w:sz="0" w:space="0" w:color="auto"/>
            <w:bottom w:val="none" w:sz="0" w:space="0" w:color="auto"/>
            <w:right w:val="none" w:sz="0" w:space="0" w:color="auto"/>
          </w:divBdr>
        </w:div>
        <w:div w:id="2049647136">
          <w:marLeft w:val="1166"/>
          <w:marRight w:val="0"/>
          <w:marTop w:val="0"/>
          <w:marBottom w:val="0"/>
          <w:divBdr>
            <w:top w:val="none" w:sz="0" w:space="0" w:color="auto"/>
            <w:left w:val="none" w:sz="0" w:space="0" w:color="auto"/>
            <w:bottom w:val="none" w:sz="0" w:space="0" w:color="auto"/>
            <w:right w:val="none" w:sz="0" w:space="0" w:color="auto"/>
          </w:divBdr>
        </w:div>
      </w:divsChild>
    </w:div>
    <w:div w:id="1782456875">
      <w:bodyDiv w:val="1"/>
      <w:marLeft w:val="0"/>
      <w:marRight w:val="0"/>
      <w:marTop w:val="0"/>
      <w:marBottom w:val="0"/>
      <w:divBdr>
        <w:top w:val="none" w:sz="0" w:space="0" w:color="auto"/>
        <w:left w:val="none" w:sz="0" w:space="0" w:color="auto"/>
        <w:bottom w:val="none" w:sz="0" w:space="0" w:color="auto"/>
        <w:right w:val="none" w:sz="0" w:space="0" w:color="auto"/>
      </w:divBdr>
      <w:divsChild>
        <w:div w:id="1479496763">
          <w:marLeft w:val="0"/>
          <w:marRight w:val="0"/>
          <w:marTop w:val="0"/>
          <w:marBottom w:val="0"/>
          <w:divBdr>
            <w:top w:val="none" w:sz="0" w:space="0" w:color="auto"/>
            <w:left w:val="none" w:sz="0" w:space="0" w:color="auto"/>
            <w:bottom w:val="none" w:sz="0" w:space="0" w:color="auto"/>
            <w:right w:val="none" w:sz="0" w:space="0" w:color="auto"/>
          </w:divBdr>
        </w:div>
      </w:divsChild>
    </w:div>
    <w:div w:id="1788238652">
      <w:bodyDiv w:val="1"/>
      <w:marLeft w:val="0"/>
      <w:marRight w:val="0"/>
      <w:marTop w:val="0"/>
      <w:marBottom w:val="0"/>
      <w:divBdr>
        <w:top w:val="none" w:sz="0" w:space="0" w:color="auto"/>
        <w:left w:val="none" w:sz="0" w:space="0" w:color="auto"/>
        <w:bottom w:val="none" w:sz="0" w:space="0" w:color="auto"/>
        <w:right w:val="none" w:sz="0" w:space="0" w:color="auto"/>
      </w:divBdr>
    </w:div>
    <w:div w:id="1832911540">
      <w:bodyDiv w:val="1"/>
      <w:marLeft w:val="0"/>
      <w:marRight w:val="0"/>
      <w:marTop w:val="0"/>
      <w:marBottom w:val="0"/>
      <w:divBdr>
        <w:top w:val="none" w:sz="0" w:space="0" w:color="auto"/>
        <w:left w:val="none" w:sz="0" w:space="0" w:color="auto"/>
        <w:bottom w:val="none" w:sz="0" w:space="0" w:color="auto"/>
        <w:right w:val="none" w:sz="0" w:space="0" w:color="auto"/>
      </w:divBdr>
    </w:div>
    <w:div w:id="1855415342">
      <w:bodyDiv w:val="1"/>
      <w:marLeft w:val="0"/>
      <w:marRight w:val="0"/>
      <w:marTop w:val="0"/>
      <w:marBottom w:val="0"/>
      <w:divBdr>
        <w:top w:val="none" w:sz="0" w:space="0" w:color="auto"/>
        <w:left w:val="none" w:sz="0" w:space="0" w:color="auto"/>
        <w:bottom w:val="none" w:sz="0" w:space="0" w:color="auto"/>
        <w:right w:val="none" w:sz="0" w:space="0" w:color="auto"/>
      </w:divBdr>
    </w:div>
    <w:div w:id="1962414194">
      <w:bodyDiv w:val="1"/>
      <w:marLeft w:val="0"/>
      <w:marRight w:val="0"/>
      <w:marTop w:val="0"/>
      <w:marBottom w:val="0"/>
      <w:divBdr>
        <w:top w:val="none" w:sz="0" w:space="0" w:color="auto"/>
        <w:left w:val="none" w:sz="0" w:space="0" w:color="auto"/>
        <w:bottom w:val="none" w:sz="0" w:space="0" w:color="auto"/>
        <w:right w:val="none" w:sz="0" w:space="0" w:color="auto"/>
      </w:divBdr>
    </w:div>
    <w:div w:id="2002732231">
      <w:bodyDiv w:val="1"/>
      <w:marLeft w:val="0"/>
      <w:marRight w:val="0"/>
      <w:marTop w:val="0"/>
      <w:marBottom w:val="0"/>
      <w:divBdr>
        <w:top w:val="none" w:sz="0" w:space="0" w:color="auto"/>
        <w:left w:val="none" w:sz="0" w:space="0" w:color="auto"/>
        <w:bottom w:val="none" w:sz="0" w:space="0" w:color="auto"/>
        <w:right w:val="none" w:sz="0" w:space="0" w:color="auto"/>
      </w:divBdr>
      <w:divsChild>
        <w:div w:id="1063941118">
          <w:marLeft w:val="965"/>
          <w:marRight w:val="0"/>
          <w:marTop w:val="107"/>
          <w:marBottom w:val="0"/>
          <w:divBdr>
            <w:top w:val="none" w:sz="0" w:space="0" w:color="auto"/>
            <w:left w:val="none" w:sz="0" w:space="0" w:color="auto"/>
            <w:bottom w:val="none" w:sz="0" w:space="0" w:color="auto"/>
            <w:right w:val="none" w:sz="0" w:space="0" w:color="auto"/>
          </w:divBdr>
        </w:div>
      </w:divsChild>
    </w:div>
    <w:div w:id="2081444158">
      <w:bodyDiv w:val="1"/>
      <w:marLeft w:val="0"/>
      <w:marRight w:val="0"/>
      <w:marTop w:val="0"/>
      <w:marBottom w:val="0"/>
      <w:divBdr>
        <w:top w:val="none" w:sz="0" w:space="0" w:color="auto"/>
        <w:left w:val="none" w:sz="0" w:space="0" w:color="auto"/>
        <w:bottom w:val="none" w:sz="0" w:space="0" w:color="auto"/>
        <w:right w:val="none" w:sz="0" w:space="0" w:color="auto"/>
      </w:divBdr>
    </w:div>
    <w:div w:id="2085568973">
      <w:bodyDiv w:val="1"/>
      <w:marLeft w:val="0"/>
      <w:marRight w:val="0"/>
      <w:marTop w:val="0"/>
      <w:marBottom w:val="0"/>
      <w:divBdr>
        <w:top w:val="none" w:sz="0" w:space="0" w:color="auto"/>
        <w:left w:val="none" w:sz="0" w:space="0" w:color="auto"/>
        <w:bottom w:val="none" w:sz="0" w:space="0" w:color="auto"/>
        <w:right w:val="none" w:sz="0" w:space="0" w:color="auto"/>
      </w:divBdr>
      <w:divsChild>
        <w:div w:id="125051357">
          <w:marLeft w:val="634"/>
          <w:marRight w:val="0"/>
          <w:marTop w:val="281"/>
          <w:marBottom w:val="0"/>
          <w:divBdr>
            <w:top w:val="none" w:sz="0" w:space="0" w:color="auto"/>
            <w:left w:val="none" w:sz="0" w:space="0" w:color="auto"/>
            <w:bottom w:val="none" w:sz="0" w:space="0" w:color="auto"/>
            <w:right w:val="none" w:sz="0" w:space="0" w:color="auto"/>
          </w:divBdr>
        </w:div>
        <w:div w:id="377242264">
          <w:marLeft w:val="634"/>
          <w:marRight w:val="0"/>
          <w:marTop w:val="281"/>
          <w:marBottom w:val="0"/>
          <w:divBdr>
            <w:top w:val="none" w:sz="0" w:space="0" w:color="auto"/>
            <w:left w:val="none" w:sz="0" w:space="0" w:color="auto"/>
            <w:bottom w:val="none" w:sz="0" w:space="0" w:color="auto"/>
            <w:right w:val="none" w:sz="0" w:space="0" w:color="auto"/>
          </w:divBdr>
        </w:div>
        <w:div w:id="638606235">
          <w:marLeft w:val="634"/>
          <w:marRight w:val="0"/>
          <w:marTop w:val="281"/>
          <w:marBottom w:val="0"/>
          <w:divBdr>
            <w:top w:val="none" w:sz="0" w:space="0" w:color="auto"/>
            <w:left w:val="none" w:sz="0" w:space="0" w:color="auto"/>
            <w:bottom w:val="none" w:sz="0" w:space="0" w:color="auto"/>
            <w:right w:val="none" w:sz="0" w:space="0" w:color="auto"/>
          </w:divBdr>
        </w:div>
        <w:div w:id="754325559">
          <w:marLeft w:val="634"/>
          <w:marRight w:val="0"/>
          <w:marTop w:val="281"/>
          <w:marBottom w:val="0"/>
          <w:divBdr>
            <w:top w:val="none" w:sz="0" w:space="0" w:color="auto"/>
            <w:left w:val="none" w:sz="0" w:space="0" w:color="auto"/>
            <w:bottom w:val="none" w:sz="0" w:space="0" w:color="auto"/>
            <w:right w:val="none" w:sz="0" w:space="0" w:color="auto"/>
          </w:divBdr>
        </w:div>
        <w:div w:id="1949963239">
          <w:marLeft w:val="634"/>
          <w:marRight w:val="0"/>
          <w:marTop w:val="28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5A7AAC010D214DB11F6102A180703B" ma:contentTypeVersion="4" ma:contentTypeDescription="Create a new document." ma:contentTypeScope="" ma:versionID="30cc315eeb9afeb48c39759881e30cc5">
  <xsd:schema xmlns:xsd="http://www.w3.org/2001/XMLSchema" xmlns:xs="http://www.w3.org/2001/XMLSchema" xmlns:p="http://schemas.microsoft.com/office/2006/metadata/properties" xmlns:ns2="b477ddfa-e57c-4a7c-94fb-c35fa79b3d54" xmlns:ns3="38c3ac54-0af3-467e-bba2-309449c2e34c" targetNamespace="http://schemas.microsoft.com/office/2006/metadata/properties" ma:root="true" ma:fieldsID="1d2a6427d51d2978cbc88e38db44a435" ns2:_="" ns3:_="">
    <xsd:import namespace="b477ddfa-e57c-4a7c-94fb-c35fa79b3d54"/>
    <xsd:import namespace="38c3ac54-0af3-467e-bba2-309449c2e3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7ddfa-e57c-4a7c-94fb-c35fa79b3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c3ac54-0af3-467e-bba2-309449c2e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46373-B07B-4BE9-8743-A9B27AB42A5C}">
  <ds:schemaRefs>
    <ds:schemaRef ds:uri="http://schemas.microsoft.com/sharepoint/v3/contenttype/forms"/>
  </ds:schemaRefs>
</ds:datastoreItem>
</file>

<file path=customXml/itemProps2.xml><?xml version="1.0" encoding="utf-8"?>
<ds:datastoreItem xmlns:ds="http://schemas.openxmlformats.org/officeDocument/2006/customXml" ds:itemID="{A823F94E-5C17-487E-BAC7-091907EC4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7ddfa-e57c-4a7c-94fb-c35fa79b3d54"/>
    <ds:schemaRef ds:uri="38c3ac54-0af3-467e-bba2-309449c2e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A604F-7AC3-4DD5-B6F0-A5D9E958A9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8A1E23-BCBE-8548-9055-5822F63058B9}">
  <ds:schemaRefs>
    <ds:schemaRef ds:uri="http://schemas.openxmlformats.org/officeDocument/2006/bibliography"/>
  </ds:schemaRefs>
</ds:datastoreItem>
</file>

<file path=customXml/itemProps5.xml><?xml version="1.0" encoding="utf-8"?>
<ds:datastoreItem xmlns:ds="http://schemas.openxmlformats.org/officeDocument/2006/customXml" ds:itemID="{4F86E1FE-28DE-1945-AF57-43A0BFC6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Carl</dc:creator>
  <cp:keywords/>
  <dc:description/>
  <cp:lastModifiedBy>JANGAY, BHAVANI [AG/1000]</cp:lastModifiedBy>
  <cp:revision>7</cp:revision>
  <cp:lastPrinted>2018-02-21T20:53:00Z</cp:lastPrinted>
  <dcterms:created xsi:type="dcterms:W3CDTF">2019-03-15T00:11:00Z</dcterms:created>
  <dcterms:modified xsi:type="dcterms:W3CDTF">2019-03-15T14:21:00Z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0x010100325A7AAC010D214DB11F6102A180703B</vt:lpwstr>
  </property>
</Properties>
</file>